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825" w14:textId="339DFC83" w:rsidR="006E3A2E" w:rsidRPr="007B6D67" w:rsidRDefault="1E97000F" w:rsidP="00AF0933">
      <w:pPr>
        <w:pStyle w:val="Title"/>
      </w:pPr>
      <w:r w:rsidRPr="007B6D67">
        <w:t>Progress, challenges and opportunities for Red Listing</w:t>
      </w:r>
    </w:p>
    <w:p w14:paraId="42FA6BB1" w14:textId="77777777" w:rsidR="009F0457" w:rsidRDefault="009F0457" w:rsidP="00AF0933">
      <w:pPr>
        <w:rPr>
          <w:i/>
        </w:rPr>
      </w:pPr>
    </w:p>
    <w:p w14:paraId="1F3C67A7" w14:textId="6E9396EE" w:rsidR="00655926" w:rsidRPr="007B6D67" w:rsidRDefault="1E97000F" w:rsidP="00AF0933">
      <w:pPr>
        <w:pStyle w:val="Heading1"/>
      </w:pPr>
      <w:bookmarkStart w:id="0" w:name="_Toc518374395"/>
      <w:r w:rsidRPr="007B6D67">
        <w:t>Abstract</w:t>
      </w:r>
      <w:bookmarkEnd w:id="0"/>
    </w:p>
    <w:p w14:paraId="4C1698A4" w14:textId="2A876907" w:rsidR="00D8531C" w:rsidRDefault="00707272" w:rsidP="00820E38">
      <w:r>
        <w:t xml:space="preserve">Despite </w:t>
      </w:r>
      <w:r w:rsidR="00D71D27">
        <w:t xml:space="preserve">its </w:t>
      </w:r>
      <w:r>
        <w:t xml:space="preserve">recognition </w:t>
      </w:r>
      <w:r w:rsidR="00F1083A">
        <w:t xml:space="preserve">as </w:t>
      </w:r>
      <w:r w:rsidR="001772B3">
        <w:t>an important global resource for conservation, the I</w:t>
      </w:r>
      <w:r w:rsidR="00B80CBD">
        <w:t>nternational Union for Conser</w:t>
      </w:r>
      <w:r w:rsidR="0031590F">
        <w:t>v</w:t>
      </w:r>
      <w:r w:rsidR="00B80CBD">
        <w:t>ation of Nature</w:t>
      </w:r>
      <w:r w:rsidR="00D71D27">
        <w:t>’s</w:t>
      </w:r>
      <w:r w:rsidR="0031590F">
        <w:t xml:space="preserve"> (IUCN)</w:t>
      </w:r>
      <w:r w:rsidR="00B80CBD">
        <w:t xml:space="preserve"> </w:t>
      </w:r>
      <w:r w:rsidR="001772B3">
        <w:t>Red List</w:t>
      </w:r>
      <w:r w:rsidR="0031590F">
        <w:t xml:space="preserve"> of Threatened Species</w:t>
      </w:r>
      <w:r w:rsidR="001772B3">
        <w:t xml:space="preserve"> </w:t>
      </w:r>
      <w:r w:rsidR="00552277">
        <w:t xml:space="preserve">only </w:t>
      </w:r>
      <w:r w:rsidR="0026523A">
        <w:t xml:space="preserve">provides assessments of extinction risk for </w:t>
      </w:r>
      <w:r w:rsidR="00552277">
        <w:t xml:space="preserve">a small and biased subset of </w:t>
      </w:r>
      <w:r w:rsidR="00313A74">
        <w:t>known</w:t>
      </w:r>
      <w:r w:rsidR="005146BF">
        <w:t xml:space="preserve"> </w:t>
      </w:r>
      <w:r w:rsidR="00552277">
        <w:t xml:space="preserve">biodiversity. </w:t>
      </w:r>
      <w:r w:rsidR="009044B9">
        <w:t>A more complete Red List can better support species</w:t>
      </w:r>
      <w:r w:rsidR="00D71D27">
        <w:t>-</w:t>
      </w:r>
      <w:r w:rsidR="009044B9">
        <w:t xml:space="preserve">level conservation </w:t>
      </w:r>
      <w:r w:rsidR="00B83A8C">
        <w:t xml:space="preserve">by indicating </w:t>
      </w:r>
      <w:r w:rsidR="00A02837">
        <w:t xml:space="preserve">how </w:t>
      </w:r>
      <w:r w:rsidR="00443886">
        <w:t>quickly</w:t>
      </w:r>
      <w:r w:rsidR="00A02837">
        <w:t xml:space="preserve"> </w:t>
      </w:r>
      <w:r w:rsidR="007E0B27">
        <w:t>we need to act</w:t>
      </w:r>
      <w:r w:rsidR="00F81329">
        <w:t xml:space="preserve"> on </w:t>
      </w:r>
      <w:r w:rsidR="007E0B27">
        <w:t xml:space="preserve">species </w:t>
      </w:r>
      <w:r w:rsidR="00F81329">
        <w:t>d</w:t>
      </w:r>
      <w:r w:rsidR="003C06D4">
        <w:t xml:space="preserve">eemed to be </w:t>
      </w:r>
      <w:r w:rsidR="007E0B27">
        <w:t xml:space="preserve">priorities for </w:t>
      </w:r>
      <w:r w:rsidR="002A41B3">
        <w:t xml:space="preserve">conservation action. </w:t>
      </w:r>
    </w:p>
    <w:p w14:paraId="3E60765C" w14:textId="6A2DB8CD" w:rsidR="00681367" w:rsidRDefault="00D71D27" w:rsidP="00820E38">
      <w:r>
        <w:t>Vascular plants represent one of the Red List knowledge gaps, w</w:t>
      </w:r>
      <w:r w:rsidR="00A638AC">
        <w:t xml:space="preserve">ith </w:t>
      </w:r>
      <w:r w:rsidR="001F2309">
        <w:t>only ~6% of species currently on the Red List</w:t>
      </w:r>
      <w:r>
        <w:t xml:space="preserve"> (including in the ‘Data Deficient’ and ‘Least Concern’ categories)</w:t>
      </w:r>
      <w:r w:rsidR="00155863">
        <w:t xml:space="preserve">. </w:t>
      </w:r>
      <w:r w:rsidR="00E24859">
        <w:t xml:space="preserve">Using vascular plants as </w:t>
      </w:r>
      <w:r w:rsidR="00320D12">
        <w:t xml:space="preserve">a </w:t>
      </w:r>
      <w:r w:rsidR="00096CAC">
        <w:t>case study w</w:t>
      </w:r>
      <w:r w:rsidR="008F6EB3">
        <w:t xml:space="preserve">e </w:t>
      </w:r>
      <w:r w:rsidR="00EA3422">
        <w:t>highlight</w:t>
      </w:r>
      <w:r w:rsidR="008F6EB3">
        <w:t xml:space="preserve"> how </w:t>
      </w:r>
      <w:r>
        <w:t xml:space="preserve">recent </w:t>
      </w:r>
      <w:r w:rsidR="00B212F0">
        <w:t>developments</w:t>
      </w:r>
      <w:r>
        <w:t>,</w:t>
      </w:r>
      <w:r w:rsidR="00AA03A2">
        <w:t xml:space="preserve"> such as changes </w:t>
      </w:r>
      <w:r w:rsidR="00B80CBD">
        <w:t>to</w:t>
      </w:r>
      <w:r w:rsidR="00AA03A2">
        <w:t xml:space="preserve"> rules</w:t>
      </w:r>
      <w:r w:rsidR="008323BA">
        <w:t xml:space="preserve">, </w:t>
      </w:r>
      <w:r w:rsidR="00B06FEB">
        <w:t xml:space="preserve">improvements to </w:t>
      </w:r>
      <w:r w:rsidR="005158CA">
        <w:t xml:space="preserve">data management </w:t>
      </w:r>
      <w:r w:rsidR="008323BA">
        <w:t>system</w:t>
      </w:r>
      <w:r w:rsidR="00A9339F">
        <w:t>s</w:t>
      </w:r>
      <w:r w:rsidR="008323BA">
        <w:t>, better</w:t>
      </w:r>
      <w:r w:rsidR="00310453">
        <w:t xml:space="preserve"> assessment tools</w:t>
      </w:r>
      <w:r w:rsidR="008323BA">
        <w:t xml:space="preserve"> and training</w:t>
      </w:r>
      <w:r w:rsidR="001D1D45">
        <w:t>,</w:t>
      </w:r>
      <w:r w:rsidR="00310453">
        <w:t xml:space="preserve"> </w:t>
      </w:r>
      <w:r w:rsidR="00EA3422">
        <w:t>can</w:t>
      </w:r>
      <w:r w:rsidR="00DD4219">
        <w:t xml:space="preserve"> </w:t>
      </w:r>
      <w:r w:rsidR="001A77B2">
        <w:t xml:space="preserve">support </w:t>
      </w:r>
      <w:r w:rsidR="00DD4219">
        <w:t>Red List assessment activity</w:t>
      </w:r>
      <w:r>
        <w:t>.</w:t>
      </w:r>
      <w:r w:rsidR="00CC5AEE">
        <w:t xml:space="preserve"> </w:t>
      </w:r>
      <w:r>
        <w:t>We also</w:t>
      </w:r>
      <w:r w:rsidR="00CC5AEE">
        <w:t xml:space="preserve"> identif</w:t>
      </w:r>
      <w:r w:rsidR="00C3555C">
        <w:t>y</w:t>
      </w:r>
      <w:r w:rsidR="00CC5AEE">
        <w:t xml:space="preserve"> ongoing </w:t>
      </w:r>
      <w:r w:rsidR="00B212F0">
        <w:t>challenges</w:t>
      </w:r>
      <w:r>
        <w:t>,</w:t>
      </w:r>
      <w:r w:rsidR="00B212F0">
        <w:t xml:space="preserve"> </w:t>
      </w:r>
      <w:r w:rsidR="00CC5AEE">
        <w:t xml:space="preserve">such as the </w:t>
      </w:r>
      <w:r w:rsidR="00681367">
        <w:t xml:space="preserve">need to </w:t>
      </w:r>
      <w:r w:rsidR="00794F6C">
        <w:t>support</w:t>
      </w:r>
      <w:r w:rsidR="00CF128F">
        <w:t xml:space="preserve"> regional and national assessment</w:t>
      </w:r>
      <w:r w:rsidR="00A96D2A">
        <w:t xml:space="preserve"> initiatives, </w:t>
      </w:r>
      <w:r w:rsidR="00930F89">
        <w:t xml:space="preserve">the largely voluntary </w:t>
      </w:r>
      <w:r w:rsidR="00C83426">
        <w:t xml:space="preserve">nature of the </w:t>
      </w:r>
      <w:r w:rsidR="00930F89">
        <w:t>Red List community</w:t>
      </w:r>
      <w:r>
        <w:t>,</w:t>
      </w:r>
      <w:r w:rsidR="00930F89">
        <w:t xml:space="preserve"> a</w:t>
      </w:r>
      <w:r w:rsidR="00CD4FBD">
        <w:t>s well as</w:t>
      </w:r>
      <w:r w:rsidR="00930F89">
        <w:t xml:space="preserve"> </w:t>
      </w:r>
      <w:r w:rsidR="00075E63">
        <w:t xml:space="preserve">the </w:t>
      </w:r>
      <w:r w:rsidR="006B1E04">
        <w:t>core operating costs for the Red List. Finally, we</w:t>
      </w:r>
      <w:r w:rsidR="00BA455D">
        <w:t xml:space="preserve"> highlight how new opportunities such as automation </w:t>
      </w:r>
      <w:r w:rsidR="00CD4FBD">
        <w:t>and batch upl</w:t>
      </w:r>
      <w:r w:rsidR="008E0BA2">
        <w:t xml:space="preserve">oading </w:t>
      </w:r>
      <w:r w:rsidR="00BA455D">
        <w:t xml:space="preserve">can </w:t>
      </w:r>
      <w:r w:rsidR="00CD4FBD">
        <w:t>fast-track</w:t>
      </w:r>
      <w:r w:rsidR="008E0BA2">
        <w:t xml:space="preserve"> assessments</w:t>
      </w:r>
      <w:r>
        <w:t>,</w:t>
      </w:r>
      <w:r w:rsidR="002427AA">
        <w:t xml:space="preserve"> and </w:t>
      </w:r>
      <w:r w:rsidR="00B826C4">
        <w:t xml:space="preserve">how </w:t>
      </w:r>
      <w:r w:rsidR="002427AA">
        <w:t>better moni</w:t>
      </w:r>
      <w:r w:rsidR="00B826C4">
        <w:t xml:space="preserve">toring </w:t>
      </w:r>
      <w:r w:rsidR="00382304">
        <w:t xml:space="preserve">of assessment growth </w:t>
      </w:r>
      <w:r w:rsidR="00B826C4">
        <w:t>can help assess the impact of new developments</w:t>
      </w:r>
      <w:r w:rsidR="008E0BA2">
        <w:t xml:space="preserve">. </w:t>
      </w:r>
      <w:r w:rsidR="00496E97">
        <w:t xml:space="preserve">Most of our findings </w:t>
      </w:r>
      <w:r w:rsidR="004B5863">
        <w:t>are also applicable to other speciose groups that are under</w:t>
      </w:r>
      <w:r w:rsidR="00142101">
        <w:t>-represented on the Red List</w:t>
      </w:r>
      <w:r w:rsidR="00C014CF">
        <w:t>.</w:t>
      </w:r>
    </w:p>
    <w:p w14:paraId="100FA10E" w14:textId="5225AC0A" w:rsidR="008E0BA2" w:rsidRDefault="008E0BA2" w:rsidP="00820E38">
      <w:r>
        <w:t xml:space="preserve">We </w:t>
      </w:r>
      <w:r w:rsidR="00D71D27">
        <w:t xml:space="preserve">examine trends in </w:t>
      </w:r>
      <w:r w:rsidR="00A7600A">
        <w:t xml:space="preserve">plant </w:t>
      </w:r>
      <w:r w:rsidR="00D71D27">
        <w:t>Re</w:t>
      </w:r>
      <w:r w:rsidR="00AC3FAC">
        <w:t>d</w:t>
      </w:r>
      <w:r w:rsidR="00D71D27">
        <w:t xml:space="preserve"> Listing and </w:t>
      </w:r>
      <w:r w:rsidR="000E62B0">
        <w:t>conclude that</w:t>
      </w:r>
      <w:r w:rsidR="00F64647">
        <w:t xml:space="preserve"> </w:t>
      </w:r>
      <w:r w:rsidR="000969FF">
        <w:t xml:space="preserve">the rate of new assessments </w:t>
      </w:r>
      <w:r w:rsidR="007E53A0">
        <w:t xml:space="preserve">has not increased in line with </w:t>
      </w:r>
      <w:r w:rsidR="008773D3">
        <w:t>what would be required to reach goals like the Barometer of Life</w:t>
      </w:r>
      <w:r w:rsidR="00AC3FAC">
        <w:t>.</w:t>
      </w:r>
      <w:r w:rsidR="00EC4D36" w:rsidRPr="1F8034F6">
        <w:t xml:space="preserve"> </w:t>
      </w:r>
      <w:r w:rsidR="00AC3FAC">
        <w:t>T</w:t>
      </w:r>
      <w:r w:rsidR="00EC4D36">
        <w:t xml:space="preserve">his may result </w:t>
      </w:r>
      <w:r w:rsidR="00AC3FAC">
        <w:t>partly from</w:t>
      </w:r>
      <w:r w:rsidR="00EC4D36">
        <w:t xml:space="preserve"> a lag</w:t>
      </w:r>
      <w:r w:rsidR="006E7B22" w:rsidRPr="1F8034F6">
        <w:t xml:space="preserve"> </w:t>
      </w:r>
      <w:r w:rsidR="00AC3FAC">
        <w:t xml:space="preserve">between </w:t>
      </w:r>
      <w:r w:rsidR="006E7B22">
        <w:t xml:space="preserve">recent changes </w:t>
      </w:r>
      <w:r w:rsidR="00AC3FAC">
        <w:t xml:space="preserve">and their </w:t>
      </w:r>
      <w:r w:rsidR="006E7B22">
        <w:t>effect</w:t>
      </w:r>
      <w:r w:rsidR="00AC3FAC">
        <w:t xml:space="preserve">s, but </w:t>
      </w:r>
      <w:r w:rsidR="00D14821">
        <w:t>further</w:t>
      </w:r>
      <w:r w:rsidR="00AC3FAC">
        <w:t xml:space="preserve"> progress can be made by </w:t>
      </w:r>
      <w:r w:rsidR="001D658F">
        <w:t xml:space="preserve">realising the </w:t>
      </w:r>
      <w:r w:rsidR="0079795D">
        <w:t xml:space="preserve">opportunities outlined here and </w:t>
      </w:r>
      <w:r w:rsidR="001D658F">
        <w:t xml:space="preserve">through </w:t>
      </w:r>
      <w:r w:rsidR="0079795D">
        <w:t xml:space="preserve">ongoing </w:t>
      </w:r>
      <w:r w:rsidR="15F6C1EB">
        <w:t>and streng</w:t>
      </w:r>
      <w:r w:rsidR="1F8034F6">
        <w:t>th</w:t>
      </w:r>
      <w:r w:rsidR="15F6C1EB">
        <w:t>ening</w:t>
      </w:r>
      <w:r w:rsidR="15F6C1EB" w:rsidRPr="1F8034F6">
        <w:t xml:space="preserve"> </w:t>
      </w:r>
      <w:r w:rsidR="0079795D">
        <w:t>collaboration between IUCN and the Red List assessment community.</w:t>
      </w:r>
    </w:p>
    <w:p w14:paraId="52FF5F0F" w14:textId="7A3EBA19" w:rsidR="007F7D09" w:rsidRPr="007B6D67" w:rsidRDefault="00B01C59" w:rsidP="00AF0933">
      <w:pPr>
        <w:pStyle w:val="Heading1"/>
      </w:pPr>
      <w:bookmarkStart w:id="1" w:name="_Toc518374396"/>
      <w:r>
        <w:t xml:space="preserve">1. </w:t>
      </w:r>
      <w:r w:rsidR="007736A4">
        <w:t>Introduction</w:t>
      </w:r>
      <w:bookmarkEnd w:id="1"/>
    </w:p>
    <w:p w14:paraId="4E19D823" w14:textId="435EADA9" w:rsidR="005F3716" w:rsidRPr="00CC5B19" w:rsidRDefault="00441291" w:rsidP="005F3716">
      <w:pPr>
        <w:rPr>
          <w:rFonts w:eastAsia="Malgun Gothic"/>
        </w:rPr>
      </w:pPr>
      <w:r w:rsidRPr="00441291">
        <w:t xml:space="preserve">The </w:t>
      </w:r>
      <w:r w:rsidR="003817F9">
        <w:t>(</w:t>
      </w:r>
      <w:r w:rsidRPr="00441291">
        <w:t>IUCN</w:t>
      </w:r>
      <w:r w:rsidR="003817F9">
        <w:t>)</w:t>
      </w:r>
      <w:r w:rsidRPr="00441291">
        <w:t xml:space="preserve"> Red List of Threatened Species™ (hereafter the Red List)</w:t>
      </w:r>
      <w:r w:rsidR="00987DF1">
        <w:t xml:space="preserve"> </w:t>
      </w:r>
      <w:r w:rsidR="00B5288D">
        <w:t xml:space="preserve">is </w:t>
      </w:r>
      <w:r w:rsidR="009D0E43">
        <w:t xml:space="preserve">an important </w:t>
      </w:r>
      <w:r w:rsidR="00EA3A11">
        <w:t>g</w:t>
      </w:r>
      <w:r w:rsidR="00490A17">
        <w:t xml:space="preserve">lobal </w:t>
      </w:r>
      <w:r w:rsidR="00325F27">
        <w:t xml:space="preserve">resource for </w:t>
      </w:r>
      <w:r w:rsidR="00BA3E89">
        <w:t>conservation</w:t>
      </w:r>
      <w:r w:rsidR="004E3912">
        <w:t xml:space="preserve"> </w:t>
      </w:r>
      <w:r w:rsidR="00D721CC">
        <w:fldChar w:fldCharType="begin" w:fldLock="1"/>
      </w:r>
      <w:r w:rsidR="005B0919">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making.","author":[{"dropping-particle":"","family":"Rodrigues","given":"Ana S 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evolution","id":"ITEM-1","issue":"2","issued":{"date-parts":[["2006"]]},"page":"71-6","title":"The value of the IUCN Red List for conservation","type":"article-journal","volume":"21"},"uris":["http://www.mendeley.com/documents/?uuid=e5de2ff9-f9cf-4154-b2c9-51e4ff06dc11"]}],"mendeley":{"formattedCitation":"(Rodrigues et al., 2006)","plainTextFormattedCitation":"(Rodrigues et al., 2006)","previouslyFormattedCitation":"(Rodrigues et al., 2006)"},"properties":{"noteIndex":0},"schema":"https://github.com/citation-style-language/schema/raw/master/csl-citation.json"}</w:instrText>
      </w:r>
      <w:r w:rsidR="00D721CC">
        <w:fldChar w:fldCharType="separate"/>
      </w:r>
      <w:r w:rsidR="00D721CC" w:rsidRPr="00D721CC">
        <w:rPr>
          <w:noProof/>
        </w:rPr>
        <w:t>(Rodrigues et al., 2006)</w:t>
      </w:r>
      <w:r w:rsidR="00D721CC">
        <w:fldChar w:fldCharType="end"/>
      </w:r>
      <w:r w:rsidR="00987DF1">
        <w:t>.</w:t>
      </w:r>
      <w:r w:rsidR="00FC6081">
        <w:t xml:space="preserve"> </w:t>
      </w:r>
      <w:r w:rsidR="00E92608">
        <w:t>Faced w</w:t>
      </w:r>
      <w:r w:rsidR="00AF6E90">
        <w:t xml:space="preserve">ith </w:t>
      </w:r>
      <w:r w:rsidR="0079430A">
        <w:t xml:space="preserve">limited resources and </w:t>
      </w:r>
      <w:r w:rsidR="00BC117C">
        <w:t>ongoing</w:t>
      </w:r>
      <w:r w:rsidR="0079430A">
        <w:t xml:space="preserve"> threats</w:t>
      </w:r>
      <w:r w:rsidR="00683993">
        <w:t xml:space="preserve"> </w:t>
      </w:r>
      <w:r w:rsidR="00067700">
        <w:fldChar w:fldCharType="begin" w:fldLock="1"/>
      </w:r>
      <w:r w:rsidR="003330C0">
        <w:instrText>ADDIN CSL_CITATION {"citationItems":[{"id":"ITEM-1","itemData":{"DOI":"10.1038/s41467-018-06579-2","ISSN":"2041-1723","abstract":"Tropical forest diversity is simultaneously threatened by habitat loss and exploitation for wildlife trade. Quantitative conservation assessments have previously considered these threats separately, yet their impacts frequently act together. We integrate forest extent maps in 2000 and 2015 with a method of quantifying exploitation pressure based upon a species’ commercial value and forest accessibility. We do so for 308 forest-dependent bird species, of which 77 are commercially traded, in the Southeast Asian biodiversity hotspot of Sundaland. We find 89% (274) of species experienced average habitat losses of 16% and estimate exploitation led to mean population declines of 37%. Assessing the combined impacts of deforestation and exploitation indicates the average losses of exploited species are much higher (54%), nearly doubling the regionally endemic species (from 27 to 51) threatened with extinction that should be IUCN Red Listed. Combined assessment of major threats is vital to accurately quantify biodiversity loss.","author":[{"dropping-particle":"","family":"Symes","given":"W.S.","non-dropping-particle":"","parse-names":false,"suffix":""},{"dropping-particle":"","family":"Edwards","given":"D.P.","non-dropping-particle":"","parse-names":false,"suffix":""},{"dropping-particle":"","family":"Miettinen","given":"Jukka","non-dropping-particle":"","parse-names":false,"suffix":""},{"dropping-particle":"","family":"Rheindt","given":"F.E.","non-dropping-particle":"","parse-names":false,"suffix":""},{"dropping-particle":"","family":"Carrasco","given":"L.R.","non-dropping-particle":"","parse-names":false,"suffix":""}],"container-title":"Nature Communications","id":"ITEM-1","issue":"1","issued":{"date-parts":[["2018","12","3"]]},"page":"4052","publisher":"Nature Publishing Group","title":"Combined impacts of deforestation and wildlife trade on tropical biodiversity are severely underestimated","type":"article-journal","volume":"In press"},"uris":["http://www.mendeley.com/documents/?uuid=d0f82668-5a88-315f-8449-b8ad9efbd5c1"]}],"mendeley":{"formattedCitation":"(Symes et al., 2018)","plainTextFormattedCitation":"(Symes et al., 2018)","previouslyFormattedCitation":"(Symes et al., 2018)"},"properties":{"noteIndex":0},"schema":"https://github.com/citation-style-language/schema/raw/master/csl-citation.json"}</w:instrText>
      </w:r>
      <w:r w:rsidR="00067700">
        <w:fldChar w:fldCharType="separate"/>
      </w:r>
      <w:r w:rsidR="00067700" w:rsidRPr="00067700">
        <w:rPr>
          <w:noProof/>
        </w:rPr>
        <w:t>(Symes et al., 2018)</w:t>
      </w:r>
      <w:r w:rsidR="00067700">
        <w:fldChar w:fldCharType="end"/>
      </w:r>
      <w:r w:rsidR="0079430A">
        <w:t xml:space="preserve">, conservationists must </w:t>
      </w:r>
      <w:r w:rsidR="0090429E">
        <w:t xml:space="preserve">prioritise </w:t>
      </w:r>
      <w:r w:rsidR="007E0674">
        <w:t xml:space="preserve">their </w:t>
      </w:r>
      <w:r w:rsidR="0090429E">
        <w:t xml:space="preserve">actions. </w:t>
      </w:r>
      <w:r w:rsidR="0099210C">
        <w:t xml:space="preserve">Species prioritisation </w:t>
      </w:r>
      <w:r w:rsidR="00186E8B">
        <w:t xml:space="preserve">can </w:t>
      </w:r>
      <w:r w:rsidR="008B667E">
        <w:t>be driven by different fac</w:t>
      </w:r>
      <w:r w:rsidR="0090054B">
        <w:t>tors</w:t>
      </w:r>
      <w:r w:rsidR="008B667E">
        <w:t xml:space="preserve"> such as</w:t>
      </w:r>
      <w:r w:rsidR="005A521B">
        <w:t xml:space="preserve"> rarity</w:t>
      </w:r>
      <w:r w:rsidR="00FE1FF2">
        <w:t xml:space="preserve"> </w:t>
      </w:r>
      <w:r w:rsidR="001239AE">
        <w:fldChar w:fldCharType="begin" w:fldLock="1"/>
      </w:r>
      <w:r w:rsidR="001335A1">
        <w:instrText>ADDIN CSL_CITATION {"citationItems":[{"id":"ITEM-1","itemData":{"DOI":"www.pnas.org\u0001cgi\u0001doi\u000110.1073\u0001pnas.0509060102","author":[{"dropping-particle":"","family":"Ricketts","given":"Taylor H","non-dropping-particle":"","parse-names":false,"suffix":""},{"dropping-particle":"","family":"Dinerstein","given":"Eric","non-dropping-particle":"","parse-names":false,"suffix":""},{"dropping-particle":"","family":"Boucher","given":"Tim","non-dropping-particle":"","parse-names":false,"suffix":""},{"dropping-particle":"","family":"Brooks","given":"Thomas M","non-dropping-particle":"","parse-names":false,"suffix":""},{"dropping-particle":"","family":"Butchart","given":"Stuart H M","non-dropping-particle":"","parse-names":false,"suffix":""},{"dropping-particle":"","family":"Hoffmann","given":"Michael","non-dropping-particle":"","parse-names":false,"suffix":""},{"dropping-particle":"","family":"Lamoreux","given":"John F","non-dropping-particle":"","parse-names":false,"suffix":""},{"dropping-particle":"","family":"Morrison","given":"John","non-dropping-particle":"","parse-names":false,"suffix":""},{"dropping-particle":"","family":"Parr","given":"Mike","non-dropping-particle":"","parse-names":false,"suffix":""},{"dropping-particle":"","family":"Pilgrim","given":"John D","non-dropping-particle":"","parse-names":false,"suffix":""},{"dropping-particle":"","family":"Rodrigues","given":"Ana S L","non-dropping-particle":"","parse-names":false,"suffix":""},{"dropping-particle":"","family":"Sechrest","given":"Wes","non-dropping-particle":"","parse-names":false,"suffix":""},{"dropping-particle":"","family":"Wallace","given":"George E","non-dropping-particle":"","parse-names":false,"suffix":""},{"dropping-particle":"","family":"Berlin","given":"Ken","non-dropping-particle":"","parse-names":false,"suffix":""},{"dropping-particle":"","family":"Bielby","given":"Jon","non-dropping-particle":"","parse-names":false,"suffix":""},{"dropping-particle":"","family":"Burgess","given":"Neil D","non-dropping-particle":"","parse-names":false,"suffix":""},{"dropping-particle":"","family":"Church","given":"Don R","non-dropping-particle":"","parse-names":false,"suffix":""},{"dropping-particle":"","family":"Cox","given":"Neil","non-dropping-particle":"","parse-names":false,"suffix":""},{"dropping-particle":"","family":"Knox","given":"David","non-dropping-particle":"","parse-names":false,"suffix":""},{"dropping-particle":"","family":"Loucks","given":"Colby","non-dropping-particle":"","parse-names":false,"suffix":""},{"dropping-particle":"","family":"Luck","given":"Gary W","non-dropping-particle":"","parse-names":false,"suffix":""},{"dropping-particle":"","family":"Master","given":"Lawrence L","non-dropping-particle":"","parse-names":false,"suffix":""},{"dropping-particle":"","family":"Moore","given":"Robin","non-dropping-particle":"","parse-names":false,"suffix":""},{"dropping-particle":"","family":"Naidoo","given":"Robin","non-dropping-particle":"","parse-names":false,"suffix":""},{"dropping-particle":"","family":"Ridgely","given":"Robert","non-dropping-particle":"","parse-names":false,"suffix":""},{"dropping-particle":"","family":"Schatz","given":"George E","non-dropping-particle":"","parse-names":false,"suffix":""},{"dropping-particle":"","family":"Shire","given":"Gavin","non-dropping-particle":"","parse-names":false,"suffix":""},{"dropping-particle":"","family":"Strand","given":"Holly","non-dropping-particle":"","parse-names":false,"suffix":""},{"dropping-particle":"","family":"Wettengel","given":"Wes","non-dropping-particle":"","parse-names":false,"suffix":""},{"dropping-particle":"","family":"Wikramanayake","given":"Eric","non-dropping-particle":"","parse-names":false,"suffix":""}],"container-title":"PNAS","id":"ITEM-1","issue":"51","issued":{"date-parts":[["2005"]]},"page":"18497-18501","title":"Pinpointing and preventing imminent extinctions","type":"article-journal","volume":"102"},"uris":["http://www.mendeley.com/documents/?uuid=b816e0c4-1416-33e9-8adb-4e470b34e1c9"]}],"mendeley":{"formattedCitation":"(Ricketts et al., 2005)","plainTextFormattedCitation":"(Ricketts et al., 2005)","previouslyFormattedCitation":"(Ricketts et al., 2005)"},"properties":{"noteIndex":0},"schema":"https://github.com/citation-style-language/schema/raw/master/csl-citation.json"}</w:instrText>
      </w:r>
      <w:r w:rsidR="001239AE">
        <w:fldChar w:fldCharType="separate"/>
      </w:r>
      <w:r w:rsidR="001239AE" w:rsidRPr="001239AE">
        <w:rPr>
          <w:noProof/>
        </w:rPr>
        <w:t>(Ricketts et al., 2005)</w:t>
      </w:r>
      <w:r w:rsidR="001239AE">
        <w:fldChar w:fldCharType="end"/>
      </w:r>
      <w:r w:rsidR="005A521B">
        <w:t xml:space="preserve">, phylogenetic distinctness </w:t>
      </w:r>
      <w:r w:rsidR="001335A1">
        <w:fldChar w:fldCharType="begin" w:fldLock="1"/>
      </w:r>
      <w:r w:rsidR="00E525A4">
        <w:instrText>ADDIN CSL_CITATION {"citationItems":[{"id":"ITEM-1","itemData":{"DOI":"10.1038/s41598-018-24365-4","ISSN":"20452322","abstract":"© 2018 The Author(s). Driven by limited resources and a sense of urgency, the prioritization of species for conservation has been a persistent concern in conservation science. Gymnosperms (comprising ginkgo, conifers, cycads, and gnetophytes) are one of the most threatened groups of living organisms, with 40% of the species at high risk of extinction, about twice as many as the most recent estimates for all plants (i.e. 21.4%). This high proportion of species facing extinction highlights the urgent action required to secure their future through an objective prioritization approach. The Evolutionary Distinct and Globally Endangered (EDGE) method rapidly ranks species based on their evolutionary distinctiveness and the extinction risks they face. EDGE is applied to gymnosperms using a phylogenetic tree comprising DNA sequence data for 85% of gymnosperm species (923 out of 1090 species), to which the 167 missing species were added, and IUCN Red List assessments available for 92% of species. The effect of different extinction probability transformations and the handling of IUCN data deficient species on the resulting rankings is investigated. Although top entries in our ranking comprise species that were expected to score well (e.g. Wollemia nobilis, Ginkgo biloba), many were unexpected (e.g. Araucaria araucana). These results highlight the necessity of using approaches that integrate evolutionary information in conservation science.","author":[{"dropping-particle":"","family":"Forest","given":"F.","non-dropping-particle":"","parse-names":false,"suffix":""},{"dropping-particle":"","family":"Moat","given":"J.","non-dropping-particle":"","parse-names":false,"suffix":""},{"dropping-particle":"","family":"Baloch","given":"E.","non-dropping-particle":"","parse-names":false,"suffix":""},{"dropping-particle":"","family":"Brummitt","given":"N.A.","non-dropping-particle":"","parse-names":false,"suffix":""},{"dropping-particle":"","family":"Bachman","given":"S.P.","non-dropping-particle":"","parse-names":false,"suffix":""},{"dropping-particle":"","family":"Ickert-Bond","given":"S.","non-dropping-particle":"","parse-names":false,"suffix":""},{"dropping-particle":"","family":"Hollingsworth","given":"P.M.","non-dropping-particle":"","parse-names":false,"suffix":""},{"dropping-particle":"","family":"Liston","given":"A.","non-dropping-particle":"","parse-names":false,"suffix":""},{"dropping-particle":"","family":"Little","given":"D.P.","non-dropping-particle":"","parse-names":false,"suffix":""},{"dropping-particle":"","family":"Mathews","given":"S.","non-dropping-particle":"","parse-names":false,"suffix":""},{"dropping-particle":"","family":"Rai","given":"H.","non-dropping-particle":"","parse-names":false,"suffix":""},{"dropping-particle":"","family":"Rydin","given":"C.","non-dropping-particle":"","parse-names":false,"suffix":""},{"dropping-particle":"","family":"Stevenson","given":"D.W.","non-dropping-particle":"","parse-names":false,"suffix":""},{"dropping-particle":"","family":"Thomas","given":"P.","non-dropping-particle":"","parse-names":false,"suffix":""},{"dropping-particle":"","family":"Buerki","given":"S.","non-dropping-particle":"","parse-names":false,"suffix":""}],"container-title":"Scientific Reports","id":"ITEM-1","issue":"1","issued":{"date-parts":[["2018"]]},"title":"Gymnosperms on the EDGE","type":"article-journal","volume":"8"},"uris":["http://www.mendeley.com/documents/?uuid=44327e8a-4331-3c2a-9ee9-d2782697304f"]}],"mendeley":{"formattedCitation":"(Forest et al., 2018)","plainTextFormattedCitation":"(Forest et al., 2018)","previouslyFormattedCitation":"(Forest et al., 2018)"},"properties":{"noteIndex":0},"schema":"https://github.com/citation-style-language/schema/raw/master/csl-citation.json"}</w:instrText>
      </w:r>
      <w:r w:rsidR="001335A1">
        <w:fldChar w:fldCharType="separate"/>
      </w:r>
      <w:r w:rsidR="001335A1" w:rsidRPr="001335A1">
        <w:rPr>
          <w:noProof/>
        </w:rPr>
        <w:t>(Forest et al., 2018)</w:t>
      </w:r>
      <w:r w:rsidR="001335A1">
        <w:fldChar w:fldCharType="end"/>
      </w:r>
      <w:r w:rsidR="00494C4A">
        <w:t xml:space="preserve"> or</w:t>
      </w:r>
      <w:r w:rsidR="00E525A4">
        <w:t xml:space="preserve"> </w:t>
      </w:r>
      <w:r w:rsidR="005032C8">
        <w:t>‘keystone’ ecological role</w:t>
      </w:r>
      <w:r w:rsidR="00AC3FAC">
        <w:t>s</w:t>
      </w:r>
      <w:r w:rsidR="005032C8">
        <w:t xml:space="preserve"> </w:t>
      </w:r>
      <w:r w:rsidR="005032C8">
        <w:fldChar w:fldCharType="begin" w:fldLock="1"/>
      </w:r>
      <w:r w:rsidR="00847643">
        <w:instrText>ADDIN CSL_CITATION {"citationItems":[{"id":"ITEM-1","itemData":{"DOI":"10.1111/j.1523-1739.2006.00589.x","ISBN":"0888-8892","ISSN":"08888892","PMID":"17391189","abstract":"Allocating money for species conservation on the basis of threatened species listings is not the most cost-effective way of promoting recovery or minimizing extinction rates. Using ecological and social factors in addition to threat categories, we designed a decision-support process to assist policy makers in their allocation of resources for the management of native wildlife and to clarify the considerations leading to a priority listing. Each species is scored on three criteria at the scale of the relevant jurisdiction: (1) threat category, (2) consequences of extinction, and (3) potential for successful recovery. This approach provides opportunity for independent input by policy makers and other stakeholders (who weight the relative importance of the criteria) and scientists (who score the species against the criteria). Thus the process explicitly separates societal values from the technical aspects of the decision-making process while acknowledging the legitimacy of both inputs. We applied our technique to two Australian case studies at different spatial scales: the frogs of Queensland (1,728,000 km(2); 116 species) and the mammals of the Wet Tropics bioregion (18,500 km(2); 96 species). We identified 7 frog and 10 mammal species as priorities for conservation. The frogs included 1 of the 9 species classified as endangered under Queensland legislation, 3 of the 10 species classified as vulnerable, 2 of the 22 species classified as rare, and 1 of the 75 species classified as least concern. The mammals identified included 3 of the 6 species classified as endangered, 1 of the 4 species classified as vulnerable, 5 of the 11 species classified as rare, and 1 of the 75 species classified as least concern. The methods we used to identify species were robust to comparisons across the two taxonomic groups. We concluded that (1) our process facilitates comparisons of data required to make transparent, cost-effective, and strategic management decisions across taxonomic groups and (2) the process should be used to short-list species for further discussion rather than for allocating resources per se.","author":[{"dropping-particle":"","family":"Marsh","given":"Helene","non-dropping-particle":"","parse-names":false,"suffix":""},{"dropping-particle":"","family":"Dennis","given":"Andrew","non-dropping-particle":"","parse-names":false,"suffix":""},{"dropping-particle":"","family":"Hines","given":"Harry","non-dropping-particle":"","parse-names":false,"suffix":""},{"dropping-particle":"","family":"Kutt","given":"Alex","non-dropping-particle":"","parse-names":false,"suffix":""},{"dropping-particle":"","family":"McDonald","given":"Keith","non-dropping-particle":"","parse-names":false,"suffix":""},{"dropping-particle":"","family":"Weber","given":"Ellen","non-dropping-particle":"","parse-names":false,"suffix":""},{"dropping-particle":"","family":"Williams","given":"Stephen","non-dropping-particle":"","parse-names":false,"suffix":""},{"dropping-particle":"","family":"Winter","given":"John","non-dropping-particle":"","parse-names":false,"suffix":""}],"container-title":"Conservation Biology","id":"ITEM-1","issue":"2","issued":{"date-parts":[["2007","4","1"]]},"page":"387-399","publisher":"Wiley/Blackwell (10.1111)","title":"Optimizing allocation of management resources for wildlife","type":"article-journal","volume":"21"},"uris":["http://www.mendeley.com/documents/?uuid=91d6c9e7-1b33-388e-b2aa-7c34ce881acf"]}],"mendeley":{"formattedCitation":"(Marsh et al., 2007)","plainTextFormattedCitation":"(Marsh et al., 2007)","previouslyFormattedCitation":"(Marsh et al., 2007)"},"properties":{"noteIndex":0},"schema":"https://github.com/citation-style-language/schema/raw/master/csl-citation.json"}</w:instrText>
      </w:r>
      <w:r w:rsidR="005032C8">
        <w:fldChar w:fldCharType="separate"/>
      </w:r>
      <w:r w:rsidR="005032C8" w:rsidRPr="005032C8">
        <w:rPr>
          <w:noProof/>
        </w:rPr>
        <w:t>(Marsh et al., 2007)</w:t>
      </w:r>
      <w:r w:rsidR="005032C8">
        <w:fldChar w:fldCharType="end"/>
      </w:r>
      <w:r w:rsidR="00FB78AE">
        <w:t>, but</w:t>
      </w:r>
      <w:r w:rsidR="00801CDC">
        <w:t xml:space="preserve"> </w:t>
      </w:r>
      <w:r w:rsidR="00243427">
        <w:t>incorporating</w:t>
      </w:r>
      <w:r w:rsidR="00881FA7">
        <w:t xml:space="preserve"> extinction risk</w:t>
      </w:r>
      <w:r w:rsidR="00580ADB">
        <w:t xml:space="preserve">, the </w:t>
      </w:r>
      <w:r w:rsidR="003E3F66">
        <w:t>likelihood</w:t>
      </w:r>
      <w:r w:rsidR="00580ADB">
        <w:t xml:space="preserve"> of extinction</w:t>
      </w:r>
      <w:r w:rsidR="00BC051F">
        <w:t xml:space="preserve"> </w:t>
      </w:r>
      <w:r w:rsidR="00C05F38">
        <w:t xml:space="preserve">under prevailing conditions </w:t>
      </w:r>
      <w:r w:rsidR="00C05F38">
        <w:fldChar w:fldCharType="begin" w:fldLock="1"/>
      </w:r>
      <w:r w:rsidR="00A72A9A">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species","type":"article","volume":"22"},"uris":["http://www.mendeley.com/documents/?uuid=1c14ee50-008c-4adf-87b1-38ef181a5249"]}],"mendeley":{"formattedCitation":"(Mace et al., 2008)","plainTextFormattedCitation":"(Mace et al., 2008)","previouslyFormattedCitation":"(Mace et al., 2008)"},"properties":{"noteIndex":0},"schema":"https://github.com/citation-style-language/schema/raw/master/csl-citation.json"}</w:instrText>
      </w:r>
      <w:r w:rsidR="00C05F38">
        <w:fldChar w:fldCharType="separate"/>
      </w:r>
      <w:r w:rsidR="00C05F38" w:rsidRPr="00C05F38">
        <w:rPr>
          <w:noProof/>
        </w:rPr>
        <w:t>(Mace et al., 2008)</w:t>
      </w:r>
      <w:r w:rsidR="00C05F38">
        <w:fldChar w:fldCharType="end"/>
      </w:r>
      <w:r w:rsidR="00BC051F">
        <w:t xml:space="preserve">, </w:t>
      </w:r>
      <w:r w:rsidR="00881FA7">
        <w:t xml:space="preserve">is </w:t>
      </w:r>
      <w:r w:rsidR="003324D6">
        <w:t xml:space="preserve">crucial in order that priorities reflect </w:t>
      </w:r>
      <w:r w:rsidR="00A67782">
        <w:t xml:space="preserve">the urgency </w:t>
      </w:r>
      <w:r w:rsidR="00494C4A">
        <w:t>with</w:t>
      </w:r>
      <w:r w:rsidR="00A67782">
        <w:t xml:space="preserve"> which we need to act.</w:t>
      </w:r>
      <w:r w:rsidR="009E2C32">
        <w:t xml:space="preserve"> </w:t>
      </w:r>
      <w:r w:rsidR="005C3E35">
        <w:t xml:space="preserve">Currently, the Red List documents extinction risk of more </w:t>
      </w:r>
      <w:r w:rsidR="005C3E35" w:rsidRPr="005A69B2">
        <w:t xml:space="preserve">than </w:t>
      </w:r>
      <w:r w:rsidR="005C3E35" w:rsidRPr="00B05F63">
        <w:rPr>
          <w:highlight w:val="yellow"/>
        </w:rPr>
        <w:t>9</w:t>
      </w:r>
      <w:r w:rsidR="00B05F63" w:rsidRPr="00B05F63">
        <w:rPr>
          <w:highlight w:val="yellow"/>
        </w:rPr>
        <w:t>5</w:t>
      </w:r>
      <w:r w:rsidR="005C3E35" w:rsidRPr="00B05F63">
        <w:rPr>
          <w:highlight w:val="yellow"/>
        </w:rPr>
        <w:t>,</w:t>
      </w:r>
      <w:r w:rsidR="00B05F63" w:rsidRPr="00B05F63">
        <w:rPr>
          <w:highlight w:val="yellow"/>
        </w:rPr>
        <w:t>922</w:t>
      </w:r>
      <w:r w:rsidR="005C3E35" w:rsidRPr="005A69B2">
        <w:t xml:space="preserve"> taxa</w:t>
      </w:r>
      <w:r w:rsidR="005C3E35">
        <w:t xml:space="preserve"> </w:t>
      </w:r>
      <w:r w:rsidR="005C3E35">
        <w:fldChar w:fldCharType="begin" w:fldLock="1"/>
      </w:r>
      <w:r w:rsidR="005C3E35">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5C3E35">
        <w:fldChar w:fldCharType="separate"/>
      </w:r>
      <w:r w:rsidR="005C3E35" w:rsidRPr="00417172">
        <w:rPr>
          <w:noProof/>
        </w:rPr>
        <w:t>(IUCN, 2018a)</w:t>
      </w:r>
      <w:r w:rsidR="005C3E35">
        <w:fldChar w:fldCharType="end"/>
      </w:r>
      <w:r w:rsidR="005C3E35">
        <w:t>,</w:t>
      </w:r>
      <w:r w:rsidR="0090378B">
        <w:t xml:space="preserve"> </w:t>
      </w:r>
      <w:r w:rsidR="007E3A2D">
        <w:t xml:space="preserve">but </w:t>
      </w:r>
      <w:r w:rsidR="007622FF">
        <w:t>this represents a small proportion</w:t>
      </w:r>
      <w:r w:rsidR="00AC3FAC">
        <w:t>,</w:t>
      </w:r>
      <w:r w:rsidR="007622FF">
        <w:t xml:space="preserve"> </w:t>
      </w:r>
      <w:r w:rsidR="003330C0">
        <w:t>and biased subset</w:t>
      </w:r>
      <w:r w:rsidR="00AC3FAC">
        <w:t>,</w:t>
      </w:r>
      <w:r w:rsidR="003330C0">
        <w:t xml:space="preserve"> of biodiversity </w:t>
      </w:r>
      <w:r w:rsidR="005F3716">
        <w:rPr>
          <w:rFonts w:eastAsia="Malgun Gothic"/>
        </w:rPr>
        <w:fldChar w:fldCharType="begin" w:fldLock="1"/>
      </w:r>
      <w:r w:rsidR="005F3716">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5F3716">
        <w:rPr>
          <w:rFonts w:eastAsia="Malgun Gothic"/>
        </w:rPr>
        <w:fldChar w:fldCharType="separate"/>
      </w:r>
      <w:r w:rsidR="005F3716" w:rsidRPr="00CE3106">
        <w:rPr>
          <w:rFonts w:eastAsia="Malgun Gothic"/>
          <w:noProof/>
        </w:rPr>
        <w:t>(Stuart et al., 2010)</w:t>
      </w:r>
      <w:r w:rsidR="005F3716">
        <w:rPr>
          <w:rFonts w:eastAsia="Malgun Gothic"/>
        </w:rPr>
        <w:fldChar w:fldCharType="end"/>
      </w:r>
      <w:r w:rsidR="005F3716">
        <w:rPr>
          <w:rFonts w:eastAsia="Malgun Gothic"/>
        </w:rPr>
        <w:t>.</w:t>
      </w:r>
    </w:p>
    <w:p w14:paraId="49F04F94" w14:textId="5036C475" w:rsidR="008A33C4" w:rsidRPr="000D64CB" w:rsidRDefault="008A33C4" w:rsidP="008A33C4">
      <w:pPr>
        <w:pStyle w:val="Heading2"/>
      </w:pPr>
      <w:bookmarkStart w:id="2" w:name="_Toc518374397"/>
      <w:r>
        <w:t xml:space="preserve">1.1 </w:t>
      </w:r>
      <w:r w:rsidR="00994718">
        <w:t xml:space="preserve">Gaps in </w:t>
      </w:r>
      <w:r>
        <w:t xml:space="preserve">Red List coverage – why the missing </w:t>
      </w:r>
      <w:r w:rsidR="00E960A9">
        <w:t>species</w:t>
      </w:r>
      <w:r>
        <w:t xml:space="preserve"> matter</w:t>
      </w:r>
      <w:bookmarkEnd w:id="2"/>
    </w:p>
    <w:p w14:paraId="64CFA2ED" w14:textId="1191FFE6" w:rsidR="002A08B3" w:rsidRDefault="0085596E" w:rsidP="00820E38">
      <w:pPr>
        <w:rPr>
          <w:rFonts w:eastAsia="Malgun Gothic"/>
        </w:rPr>
      </w:pPr>
      <w:r>
        <w:rPr>
          <w:rFonts w:eastAsia="Malgun Gothic"/>
        </w:rPr>
        <w:t>A</w:t>
      </w:r>
      <w:r w:rsidR="002A5CCA">
        <w:rPr>
          <w:rFonts w:eastAsia="Malgun Gothic"/>
        </w:rPr>
        <w:t xml:space="preserve"> major shortcoming</w:t>
      </w:r>
      <w:r w:rsidR="00065D83">
        <w:rPr>
          <w:rFonts w:eastAsia="Malgun Gothic"/>
        </w:rPr>
        <w:t xml:space="preserve"> </w:t>
      </w:r>
      <w:r w:rsidR="007C7FC6">
        <w:rPr>
          <w:rFonts w:eastAsia="Malgun Gothic"/>
        </w:rPr>
        <w:t xml:space="preserve">of the Red List </w:t>
      </w:r>
      <w:r w:rsidR="00065D83">
        <w:rPr>
          <w:rFonts w:eastAsia="Malgun Gothic"/>
        </w:rPr>
        <w:t xml:space="preserve">is </w:t>
      </w:r>
      <w:r w:rsidR="00D703AA">
        <w:rPr>
          <w:rFonts w:eastAsia="Malgun Gothic"/>
        </w:rPr>
        <w:t xml:space="preserve">its </w:t>
      </w:r>
      <w:r>
        <w:rPr>
          <w:rFonts w:eastAsia="Malgun Gothic"/>
        </w:rPr>
        <w:t>biased</w:t>
      </w:r>
      <w:r w:rsidR="00065D83">
        <w:rPr>
          <w:rFonts w:eastAsia="Malgun Gothic"/>
        </w:rPr>
        <w:t xml:space="preserve"> </w:t>
      </w:r>
      <w:r w:rsidR="007C7FC6">
        <w:rPr>
          <w:rFonts w:eastAsia="Malgun Gothic"/>
        </w:rPr>
        <w:t xml:space="preserve">taxonomic </w:t>
      </w:r>
      <w:r w:rsidR="00065D83">
        <w:rPr>
          <w:rFonts w:eastAsia="Malgun Gothic"/>
        </w:rPr>
        <w:t>coverage</w:t>
      </w:r>
      <w:r w:rsidR="00D01E35">
        <w:rPr>
          <w:rFonts w:eastAsia="Malgun Gothic"/>
        </w:rPr>
        <w:t xml:space="preserve"> across </w:t>
      </w:r>
      <w:r w:rsidR="00D703AA">
        <w:rPr>
          <w:rFonts w:eastAsia="Malgun Gothic"/>
        </w:rPr>
        <w:t xml:space="preserve">the </w:t>
      </w:r>
      <w:r w:rsidR="003B77E1">
        <w:rPr>
          <w:rFonts w:eastAsia="Malgun Gothic"/>
        </w:rPr>
        <w:t>species</w:t>
      </w:r>
      <w:r w:rsidR="00D703AA">
        <w:rPr>
          <w:rFonts w:eastAsia="Malgun Gothic"/>
        </w:rPr>
        <w:t>-</w:t>
      </w:r>
      <w:r w:rsidR="003B77E1">
        <w:rPr>
          <w:rFonts w:eastAsia="Malgun Gothic"/>
        </w:rPr>
        <w:t xml:space="preserve">level </w:t>
      </w:r>
      <w:r w:rsidR="003B77E1" w:rsidRPr="006D414E">
        <w:rPr>
          <w:rFonts w:eastAsia="Malgun Gothic"/>
        </w:rPr>
        <w:t xml:space="preserve">diversity </w:t>
      </w:r>
      <w:r w:rsidR="00546D85" w:rsidRPr="006D414E">
        <w:rPr>
          <w:rFonts w:eastAsia="Malgun Gothic"/>
        </w:rPr>
        <w:t xml:space="preserve">currently </w:t>
      </w:r>
      <w:r w:rsidR="00364D98" w:rsidRPr="006D414E">
        <w:rPr>
          <w:rFonts w:eastAsia="Malgun Gothic"/>
        </w:rPr>
        <w:t>known to science</w:t>
      </w:r>
      <w:r w:rsidR="007E05C9" w:rsidRPr="006D414E">
        <w:rPr>
          <w:rFonts w:eastAsia="Malgun Gothic"/>
        </w:rPr>
        <w:t>.</w:t>
      </w:r>
      <w:r w:rsidR="007E785F" w:rsidRPr="006D414E">
        <w:rPr>
          <w:rFonts w:eastAsia="Malgun Gothic"/>
        </w:rPr>
        <w:t xml:space="preserve"> Comprehensive </w:t>
      </w:r>
      <w:r w:rsidR="000109EF" w:rsidRPr="006D414E">
        <w:rPr>
          <w:rFonts w:eastAsia="Malgun Gothic"/>
        </w:rPr>
        <w:t>Red List a</w:t>
      </w:r>
      <w:r w:rsidR="009B153E" w:rsidRPr="006D414E">
        <w:rPr>
          <w:rFonts w:eastAsia="Malgun Gothic"/>
        </w:rPr>
        <w:t>ssessment</w:t>
      </w:r>
      <w:r w:rsidR="008166BA" w:rsidRPr="006D414E">
        <w:rPr>
          <w:rFonts w:eastAsia="Malgun Gothic"/>
        </w:rPr>
        <w:t>s</w:t>
      </w:r>
      <w:r w:rsidR="004421AB" w:rsidRPr="006D414E">
        <w:rPr>
          <w:rFonts w:eastAsia="Malgun Gothic"/>
        </w:rPr>
        <w:t xml:space="preserve"> </w:t>
      </w:r>
      <w:r w:rsidR="00B979AD" w:rsidRPr="006D414E">
        <w:rPr>
          <w:rFonts w:eastAsia="Malgun Gothic"/>
        </w:rPr>
        <w:t>ha</w:t>
      </w:r>
      <w:r w:rsidR="008166BA" w:rsidRPr="006D414E">
        <w:rPr>
          <w:rFonts w:eastAsia="Malgun Gothic"/>
        </w:rPr>
        <w:t>ve</w:t>
      </w:r>
      <w:r w:rsidR="00B979AD" w:rsidRPr="006D414E">
        <w:rPr>
          <w:rFonts w:eastAsia="Malgun Gothic"/>
        </w:rPr>
        <w:t xml:space="preserve"> been achieved </w:t>
      </w:r>
      <w:r w:rsidR="00691849" w:rsidRPr="006D414E">
        <w:rPr>
          <w:rFonts w:eastAsia="Malgun Gothic"/>
        </w:rPr>
        <w:t xml:space="preserve">for </w:t>
      </w:r>
      <w:r w:rsidR="00531E00" w:rsidRPr="006D414E">
        <w:rPr>
          <w:rFonts w:eastAsia="Malgun Gothic"/>
        </w:rPr>
        <w:t>birds, mammals and amphibians</w:t>
      </w:r>
      <w:r w:rsidR="00621497" w:rsidRPr="006D414E">
        <w:rPr>
          <w:rFonts w:eastAsia="Malgun Gothic"/>
        </w:rPr>
        <w:t xml:space="preserve">, </w:t>
      </w:r>
      <w:r w:rsidR="00D703AA">
        <w:rPr>
          <w:rFonts w:eastAsia="Malgun Gothic"/>
        </w:rPr>
        <w:t>though</w:t>
      </w:r>
      <w:r w:rsidR="00D703AA" w:rsidRPr="006D414E">
        <w:rPr>
          <w:rFonts w:eastAsia="Malgun Gothic"/>
        </w:rPr>
        <w:t xml:space="preserve"> </w:t>
      </w:r>
      <w:r w:rsidR="009D325F" w:rsidRPr="006D414E">
        <w:rPr>
          <w:rFonts w:eastAsia="Malgun Gothic"/>
        </w:rPr>
        <w:t xml:space="preserve">assessment </w:t>
      </w:r>
      <w:r w:rsidR="00621497" w:rsidRPr="006D414E">
        <w:rPr>
          <w:rFonts w:eastAsia="Malgun Gothic"/>
        </w:rPr>
        <w:t xml:space="preserve">gaps </w:t>
      </w:r>
      <w:r w:rsidR="009D325F" w:rsidRPr="006D414E">
        <w:rPr>
          <w:rFonts w:eastAsia="Malgun Gothic"/>
        </w:rPr>
        <w:t xml:space="preserve">for </w:t>
      </w:r>
      <w:r w:rsidR="00621497" w:rsidRPr="006D414E">
        <w:rPr>
          <w:rFonts w:eastAsia="Malgun Gothic"/>
        </w:rPr>
        <w:t>reptile</w:t>
      </w:r>
      <w:r w:rsidR="009D325F" w:rsidRPr="006D414E">
        <w:rPr>
          <w:rFonts w:eastAsia="Malgun Gothic"/>
        </w:rPr>
        <w:t>s</w:t>
      </w:r>
      <w:r w:rsidR="00621497" w:rsidRPr="006D414E">
        <w:rPr>
          <w:rFonts w:eastAsia="Malgun Gothic"/>
        </w:rPr>
        <w:t xml:space="preserve"> and fish</w:t>
      </w:r>
      <w:r w:rsidR="0078046D" w:rsidRPr="006D414E">
        <w:rPr>
          <w:rFonts w:eastAsia="Malgun Gothic"/>
        </w:rPr>
        <w:t xml:space="preserve"> </w:t>
      </w:r>
      <w:r w:rsidR="00FC70F9" w:rsidRPr="006D414E">
        <w:rPr>
          <w:rFonts w:eastAsia="Malgun Gothic"/>
        </w:rPr>
        <w:t>reduce overall</w:t>
      </w:r>
      <w:r w:rsidR="00621497" w:rsidRPr="006D414E">
        <w:rPr>
          <w:rFonts w:eastAsia="Malgun Gothic"/>
        </w:rPr>
        <w:t xml:space="preserve"> </w:t>
      </w:r>
      <w:r w:rsidR="00621497" w:rsidRPr="00090B8B">
        <w:rPr>
          <w:rFonts w:eastAsia="Malgun Gothic"/>
          <w:highlight w:val="yellow"/>
        </w:rPr>
        <w:t xml:space="preserve">coverage </w:t>
      </w:r>
      <w:r w:rsidR="00FC70F9" w:rsidRPr="00090B8B">
        <w:rPr>
          <w:rFonts w:eastAsia="Malgun Gothic"/>
          <w:highlight w:val="yellow"/>
        </w:rPr>
        <w:t xml:space="preserve">for vertebrates to </w:t>
      </w:r>
      <w:r w:rsidR="006D6D9D" w:rsidRPr="00090B8B">
        <w:rPr>
          <w:rFonts w:eastAsia="Malgun Gothic"/>
          <w:highlight w:val="yellow"/>
        </w:rPr>
        <w:t>6</w:t>
      </w:r>
      <w:r w:rsidR="006E5602" w:rsidRPr="00090B8B">
        <w:rPr>
          <w:rFonts w:eastAsia="Malgun Gothic"/>
          <w:highlight w:val="yellow"/>
        </w:rPr>
        <w:t>7</w:t>
      </w:r>
      <w:r w:rsidR="006D6D9D" w:rsidRPr="00090B8B">
        <w:rPr>
          <w:rFonts w:eastAsia="Malgun Gothic"/>
          <w:highlight w:val="yellow"/>
        </w:rPr>
        <w:t xml:space="preserve">% </w:t>
      </w:r>
      <w:r w:rsidR="006E5602" w:rsidRPr="00090B8B">
        <w:rPr>
          <w:rFonts w:eastAsia="Malgun Gothic"/>
          <w:highlight w:val="yellow"/>
        </w:rPr>
        <w:t xml:space="preserve">of </w:t>
      </w:r>
      <w:r w:rsidR="00FC70F9" w:rsidRPr="00090B8B">
        <w:rPr>
          <w:rFonts w:eastAsia="Malgun Gothic"/>
          <w:highlight w:val="yellow"/>
        </w:rPr>
        <w:t>described species</w:t>
      </w:r>
      <w:r w:rsidR="00FC70F9" w:rsidRPr="006D414E">
        <w:rPr>
          <w:rFonts w:eastAsia="Malgun Gothic"/>
        </w:rPr>
        <w:t xml:space="preserve"> </w:t>
      </w:r>
      <w:r w:rsidR="00FC70F9"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FC70F9" w:rsidRPr="00EF0775">
        <w:rPr>
          <w:rFonts w:eastAsia="Malgun Gothic"/>
        </w:rPr>
        <w:fldChar w:fldCharType="separate"/>
      </w:r>
      <w:r w:rsidR="00417172" w:rsidRPr="006D414E">
        <w:rPr>
          <w:rFonts w:eastAsia="Malgun Gothic"/>
          <w:noProof/>
        </w:rPr>
        <w:t>(IUCN, 2018a)</w:t>
      </w:r>
      <w:r w:rsidR="00FC70F9" w:rsidRPr="00EF0775">
        <w:fldChar w:fldCharType="end"/>
      </w:r>
      <w:r w:rsidR="006E5602" w:rsidRPr="006D414E">
        <w:rPr>
          <w:rFonts w:eastAsia="Malgun Gothic"/>
        </w:rPr>
        <w:t xml:space="preserve">. </w:t>
      </w:r>
      <w:r w:rsidR="006E5602" w:rsidRPr="00090B8B">
        <w:rPr>
          <w:rFonts w:eastAsia="Malgun Gothic"/>
          <w:highlight w:val="yellow"/>
        </w:rPr>
        <w:t>I</w:t>
      </w:r>
      <w:r w:rsidR="0075040F" w:rsidRPr="00090B8B">
        <w:rPr>
          <w:rFonts w:eastAsia="Malgun Gothic"/>
          <w:highlight w:val="yellow"/>
        </w:rPr>
        <w:t>nvertebrate</w:t>
      </w:r>
      <w:r w:rsidR="006E5602" w:rsidRPr="00090B8B">
        <w:rPr>
          <w:rFonts w:eastAsia="Malgun Gothic"/>
          <w:highlight w:val="yellow"/>
        </w:rPr>
        <w:t>s</w:t>
      </w:r>
      <w:r w:rsidR="0075040F" w:rsidRPr="00090B8B">
        <w:rPr>
          <w:rFonts w:eastAsia="Malgun Gothic"/>
          <w:highlight w:val="yellow"/>
        </w:rPr>
        <w:t>, plant</w:t>
      </w:r>
      <w:r w:rsidR="006E5602" w:rsidRPr="00090B8B">
        <w:rPr>
          <w:rFonts w:eastAsia="Malgun Gothic"/>
          <w:highlight w:val="yellow"/>
        </w:rPr>
        <w:t>s</w:t>
      </w:r>
      <w:r w:rsidR="0075040F" w:rsidRPr="00090B8B">
        <w:rPr>
          <w:rFonts w:eastAsia="Malgun Gothic"/>
          <w:highlight w:val="yellow"/>
        </w:rPr>
        <w:t xml:space="preserve"> and fungi</w:t>
      </w:r>
      <w:r w:rsidR="00FC40F7" w:rsidRPr="00090B8B">
        <w:rPr>
          <w:rFonts w:eastAsia="Malgun Gothic"/>
          <w:highlight w:val="yellow"/>
        </w:rPr>
        <w:t>,</w:t>
      </w:r>
      <w:r w:rsidR="006E5602" w:rsidRPr="00090B8B">
        <w:rPr>
          <w:rFonts w:eastAsia="Malgun Gothic"/>
          <w:highlight w:val="yellow"/>
        </w:rPr>
        <w:t xml:space="preserve"> on the other hand</w:t>
      </w:r>
      <w:r w:rsidR="00E21BD5" w:rsidRPr="00090B8B">
        <w:rPr>
          <w:rFonts w:eastAsia="Malgun Gothic"/>
          <w:highlight w:val="yellow"/>
        </w:rPr>
        <w:t>,</w:t>
      </w:r>
      <w:r w:rsidR="006E5602" w:rsidRPr="00090B8B">
        <w:rPr>
          <w:rFonts w:eastAsia="Malgun Gothic"/>
          <w:highlight w:val="yellow"/>
        </w:rPr>
        <w:t xml:space="preserve"> are </w:t>
      </w:r>
      <w:r w:rsidR="00FC40F7" w:rsidRPr="00090B8B">
        <w:rPr>
          <w:rFonts w:eastAsia="Malgun Gothic"/>
          <w:highlight w:val="yellow"/>
        </w:rPr>
        <w:t>largely under-assessed</w:t>
      </w:r>
      <w:r w:rsidR="00D703AA" w:rsidRPr="00090B8B">
        <w:rPr>
          <w:rFonts w:eastAsia="Malgun Gothic"/>
          <w:highlight w:val="yellow"/>
        </w:rPr>
        <w:t>,</w:t>
      </w:r>
      <w:r w:rsidR="00FC40F7" w:rsidRPr="00090B8B">
        <w:rPr>
          <w:rFonts w:eastAsia="Malgun Gothic"/>
          <w:highlight w:val="yellow"/>
        </w:rPr>
        <w:t xml:space="preserve"> with </w:t>
      </w:r>
      <w:r w:rsidR="0074444C" w:rsidRPr="00090B8B">
        <w:rPr>
          <w:rFonts w:eastAsia="Malgun Gothic"/>
          <w:highlight w:val="yellow"/>
        </w:rPr>
        <w:t xml:space="preserve">average </w:t>
      </w:r>
      <w:r w:rsidR="00303801" w:rsidRPr="00090B8B">
        <w:rPr>
          <w:rFonts w:eastAsia="Malgun Gothic"/>
          <w:highlight w:val="yellow"/>
        </w:rPr>
        <w:t xml:space="preserve">assessment </w:t>
      </w:r>
      <w:r w:rsidR="0074444C" w:rsidRPr="00090B8B">
        <w:rPr>
          <w:rFonts w:eastAsia="Malgun Gothic"/>
          <w:highlight w:val="yellow"/>
        </w:rPr>
        <w:t>&lt;</w:t>
      </w:r>
      <w:r w:rsidR="00617411" w:rsidRPr="00090B8B">
        <w:rPr>
          <w:rFonts w:eastAsia="Malgun Gothic"/>
          <w:highlight w:val="yellow"/>
        </w:rPr>
        <w:t>3</w:t>
      </w:r>
      <w:r w:rsidR="0074444C" w:rsidRPr="00090B8B">
        <w:rPr>
          <w:rFonts w:eastAsia="Malgun Gothic"/>
          <w:highlight w:val="yellow"/>
        </w:rPr>
        <w:t>%</w:t>
      </w:r>
      <w:r w:rsidR="00303801" w:rsidRPr="00090B8B">
        <w:rPr>
          <w:rFonts w:eastAsia="Malgun Gothic"/>
          <w:highlight w:val="yellow"/>
        </w:rPr>
        <w:t xml:space="preserve"> of </w:t>
      </w:r>
      <w:r w:rsidR="008A5B6D" w:rsidRPr="00090B8B">
        <w:rPr>
          <w:rFonts w:eastAsia="Malgun Gothic"/>
          <w:highlight w:val="yellow"/>
        </w:rPr>
        <w:t xml:space="preserve">known </w:t>
      </w:r>
      <w:r w:rsidR="00303801" w:rsidRPr="00090B8B">
        <w:rPr>
          <w:rFonts w:eastAsia="Malgun Gothic"/>
          <w:highlight w:val="yellow"/>
        </w:rPr>
        <w:t>species</w:t>
      </w:r>
      <w:r w:rsidR="00DE1A14" w:rsidRPr="006D414E">
        <w:rPr>
          <w:rFonts w:eastAsia="Malgun Gothic"/>
        </w:rPr>
        <w:t xml:space="preserve"> </w:t>
      </w:r>
      <w:r w:rsidR="00DE1A14" w:rsidRPr="00EF0775">
        <w:fldChar w:fldCharType="begin" w:fldLock="1"/>
      </w:r>
      <w:r w:rsidR="004A71EA" w:rsidRPr="006D414E">
        <w:rPr>
          <w:rFonts w:eastAsia="Malgun Gothic"/>
        </w:rPr>
        <w:instrText>ADDIN CSL_CITATION {"citationItems":[{"id":"ITEM-1","itemData":{"URL":"http://cmsdocs.s3.amazonaws.com/summarystats/2018-1_Summary_Stats_Page_Documents/2018_1_RL_Stats_Table_1.pdf","author":[{"dropping-particle":"","family":"IUCN","given":"","non-dropping-particle":"","parse-names":false,"suffix":""}],"id":"ITEM-1","issued":{"date-parts":[["2018"]]},"title":"Table 1: Numbers of threatened species by major groups of organisms (1996–2018)","type":"webpage"},"uris":["http://www.mendeley.com/documents/?uuid=ae03a921-243c-4033-aee3-267e51327eb1"]}],"mendeley":{"formattedCitation":"(IUCN, 2018a)","plainTextFormattedCitation":"(IUCN, 2018a)","previouslyFormattedCitation":"(IUCN, 2018a)"},"properties":{"noteIndex":0},"schema":"https://github.com/citation-style-language/schema/raw/master/csl-citation.json"}</w:instrText>
      </w:r>
      <w:r w:rsidR="00DE1A14" w:rsidRPr="00EF0775">
        <w:rPr>
          <w:rFonts w:eastAsia="Malgun Gothic"/>
        </w:rPr>
        <w:fldChar w:fldCharType="separate"/>
      </w:r>
      <w:r w:rsidR="00417172" w:rsidRPr="006D414E">
        <w:rPr>
          <w:rFonts w:eastAsia="Malgun Gothic"/>
          <w:noProof/>
        </w:rPr>
        <w:t>(IUCN, 2018a)</w:t>
      </w:r>
      <w:r w:rsidR="00DE1A14" w:rsidRPr="00EF0775">
        <w:fldChar w:fldCharType="end"/>
      </w:r>
      <w:r w:rsidR="009E1A32" w:rsidRPr="006D414E">
        <w:rPr>
          <w:rFonts w:eastAsia="Malgun Gothic"/>
        </w:rPr>
        <w:t xml:space="preserve">. </w:t>
      </w:r>
      <w:r w:rsidR="00BE2230" w:rsidRPr="006D414E">
        <w:rPr>
          <w:rFonts w:eastAsia="Malgun Gothic"/>
        </w:rPr>
        <w:t>The lack of</w:t>
      </w:r>
      <w:r w:rsidR="00A403D7" w:rsidRPr="006D414E">
        <w:rPr>
          <w:rFonts w:eastAsia="Malgun Gothic"/>
        </w:rPr>
        <w:t xml:space="preserve"> </w:t>
      </w:r>
      <w:r w:rsidR="00BE2230" w:rsidRPr="006D414E">
        <w:rPr>
          <w:rFonts w:eastAsia="Malgun Gothic"/>
        </w:rPr>
        <w:t xml:space="preserve">comprehensive Red List </w:t>
      </w:r>
      <w:r w:rsidR="00F62BB1" w:rsidRPr="006D414E">
        <w:rPr>
          <w:rFonts w:eastAsia="Malgun Gothic"/>
        </w:rPr>
        <w:t>coverage</w:t>
      </w:r>
      <w:r w:rsidR="00BE2230" w:rsidRPr="006D414E">
        <w:rPr>
          <w:rFonts w:eastAsia="Malgun Gothic"/>
        </w:rPr>
        <w:t xml:space="preserve"> for speciose groups has precluded</w:t>
      </w:r>
      <w:r w:rsidR="00A51224" w:rsidRPr="006D414E">
        <w:rPr>
          <w:rFonts w:eastAsia="Malgun Gothic"/>
        </w:rPr>
        <w:t xml:space="preserve"> their</w:t>
      </w:r>
      <w:r w:rsidR="00BE2230" w:rsidRPr="006D414E">
        <w:rPr>
          <w:rFonts w:eastAsia="Malgun Gothic"/>
        </w:rPr>
        <w:t xml:space="preserve"> </w:t>
      </w:r>
      <w:r w:rsidR="00BE2230" w:rsidRPr="006D414E">
        <w:rPr>
          <w:rFonts w:eastAsia="Malgun Gothic"/>
        </w:rPr>
        <w:lastRenderedPageBreak/>
        <w:t>inclusion</w:t>
      </w:r>
      <w:r w:rsidR="00706A83" w:rsidRPr="006D414E">
        <w:rPr>
          <w:rFonts w:eastAsia="Malgun Gothic"/>
        </w:rPr>
        <w:t xml:space="preserve"> </w:t>
      </w:r>
      <w:r w:rsidR="00BE2230" w:rsidRPr="006D414E">
        <w:rPr>
          <w:rFonts w:eastAsia="Malgun Gothic"/>
        </w:rPr>
        <w:t>in large-scale analyses of threat status and conservation actions across the</w:t>
      </w:r>
      <w:r w:rsidR="00BE2230" w:rsidRPr="005E49DE">
        <w:rPr>
          <w:rFonts w:eastAsia="Malgun Gothic"/>
        </w:rPr>
        <w:t xml:space="preserve"> globe </w:t>
      </w:r>
      <w:r w:rsidR="00BE2230" w:rsidRPr="7A960BF5">
        <w:fldChar w:fldCharType="begin" w:fldLock="1"/>
      </w:r>
      <w:r w:rsidR="005B0919">
        <w:rPr>
          <w:rFonts w:eastAsia="Malgun Gothic"/>
        </w:rPr>
        <w:instrText>ADDIN CSL_CITATION {"citationItems":[{"id":"ITEM-1","itemData":{"DOI":"10.1111/j.1755-263X.2008.00002.x","ISSN":"1755263X","author":[{"dropping-particle":"","family":"Boyd","given":"Charlotte","non-dropping-particle":"","parse-names":false,"suffix":""},{"dropping-particle":"","family":"Brooks","given":"Thomas M.","non-dropping-particle":"","parse-names":false,"suffix":""},{"dropping-particle":"","family":"Butchart","given":"Stuart H. M.","non-dropping-particle":"","parse-names":false,"suffix":""},{"dropping-particle":"","family":"Edgar","given":"Graham J.","non-dropping-particle":"","parse-names":false,"suffix":""},{"dropping-particle":"","family":"Fonseca","given":"Gustavo a. B.","non-dropping-particle":"Da","parse-names":false,"suffix":""},{"dropping-particle":"","family":"Hawkins","given":"Frank","non-dropping-particle":"","parse-names":false,"suffix":""},{"dropping-particle":"","family":"Hoffmann","given":"Michael","non-dropping-particle":"","parse-names":false,"suffix":""},{"dropping-particle":"","family":"Sechrest","given":"Wes","non-dropping-particle":"","parse-names":false,"suffix":""},{"dropping-particle":"","family":"Stuart","given":"Simon N.","non-dropping-particle":"","parse-names":false,"suffix":""},{"dropping-particle":"","family":"Dijk","given":"Peter Paul","non-dropping-particle":"Van","parse-names":false,"suffix":""}],"container-title":"Conservation Letters","id":"ITEM-1","issue":"1","issued":{"date-parts":[["2008","5","12"]]},"page":"37-43","title":"Spatial scale and the conservation of threatened species","type":"article-journal","volume":"1"},"uris":["http://www.mendeley.com/documents/?uuid=62f82d0f-de99-4df2-8db2-754d8566056f"]},{"id":"ITEM-2","itemData":{"abstract":"Global conservation strategies commonly assume that different taxonomic groups show congruent geographical patterns of diversity, and that the distribution of extinction-prone species in one group can therefore act as a surrogate for vulnerable species in other groups when conservation decisions are being made. The validity of these assumptions remains unclear, however, because previous tests have been limited in both geographical and taxonomic extent. Here we use a database on the global distribution of 19,349 living bird, mammal and amphibian species to show that, although the distribution of overall species richness is very similar among these groups, congruence in the distribution of rare and threatened species is markedly lower. Congruence is especially low among the very rarest species. Cross-taxon congruence is also highly scale dependent, being particularly low at the finer spatial resolutions relevant to real protected areas. 'Hotspots' of rarity and threat are therefore largely non-overlapping across groups, as are areas chosen to maximize species complementarity. Overall, our results indicate that 'silver-bullet' conservation strategies alone will not deliver efficient conservation solutions. Instead, priority areas for biodiversity conservation must be based on high-resolution data from multiple taxa.","author":[{"dropping-particle":"","family":"Grenyer","given":"Richard","non-dropping-particle":"","parse-names":false,"suffix":""},{"dropping-particle":"","family":"Orme","given":"C David L","non-dropping-particle":"","parse-names":false,"suffix":""},{"dropping-particle":"","family":"Jackson","given":"Sarah F","non-dropping-particle":"","parse-names":false,"suffix":""},{"dropping-particle":"","family":"Thomas","given":"Gavin H","non-dropping-particle":"","parse-names":false,"suffix":""},{"dropping-particle":"","family":"Davies","given":"Richard G","non-dropping-particle":"","parse-names":false,"suffix":""},{"dropping-particle":"","family":"Davies","given":"T Jonathan","non-dropping-particle":"","parse-names":false,"suffix":""},{"dropping-particle":"","family":"Jones","given":"Kate E","non-dropping-particle":"","parse-names":false,"suffix":""},{"dropping-particle":"","family":"Olson","given":"Valerie A","non-dropping-particle":"","parse-names":false,"suffix":""},{"dropping-particle":"","family":"Ridgely","given":"Robert S","non-dropping-particle":"","parse-names":false,"suffix":""},{"dropping-particle":"","family":"Rasmussen","given":"Pamela C","non-dropping-particle":"","parse-names":false,"suffix":""},{"dropping-particle":"","family":"Ding","given":"Tzung-Su","non-dropping-particle":"","parse-names":false,"suffix":""},{"dropping-particle":"","family":"Bennett","given":"Peter M","non-dropping-particle":"","parse-names":false,"suffix":""},{"dropping-particle":"","family":"Blackburn","given":"Tim M","non-dropping-particle":"","parse-names":false,"suffix":""},{"dropping-particle":"","family":"Gaston","given":"Kevin J","non-dropping-particle":"","parse-names":false,"suffix":""},{"dropping-particle":"","family":"Gittleman","given":"John L","non-dropping-particle":"","parse-names":false,"suffix":""},{"dropping-particle":"","family":"Owens","given":"Ian P F","non-dropping-particle":"","parse-names":false,"suffix":""}],"container-title":"Nature","id":"ITEM-2","issue":"7115","issued":{"date-parts":[["2006"]]},"page":"93-96","title":"Global distribution and conservation of rare and threatened vertebrates.","type":"article-journal","volume":"444"},"uris":["http://www.mendeley.com/documents/?uuid=dd30c684-fe0e-400b-9781-953537d2b8d5"]},{"id":"ITEM-3","itemData":{"DOI":"10.1371/journal.pbio.1001891","ISSN":"1545-7885","PMID":"24960185","abstract":"Governments have agreed to expand the global protected area network from 13% to 17% of the world's land surface by 2020 (Aichi target 11) and to prevent the further loss of known threatened species (Aichi target 12). These targets are interdependent, as protected areas can stem biodiversity loss when strategically located and effectively managed. However, the global protected area estate is currently biased toward locations that are cheap to protect and away from important areas for biodiversity. Here we use data on the distribution of protected areas and threatened terrestrial birds, mammals, and amphibians to assess current and possible future coverage of these species under the convention. We discover that 17% of the 4,118 threatened vertebrates are not found in a single protected area and that fully 85% are not adequately covered (i.e., to a level consistent with their likely persistence). Using systematic conservation planning, we show that expanding protected areas to reach 17% coverage by protecting the cheapest land, even if ecoregionally representative, would increase the number of threatened vertebrates covered by only 6%. However, the nonlinear relationship between the cost of acquiring land and species coverage means that fivefold more threatened vertebrates could be adequately covered for only 1.5 times the cost of the cheapest solution, if cost efficiency and threatened vertebrates are both incorporated into protected area decision making. These results are robust to known errors in the vertebrate range maps. The Convention on Biological Diversity targets may stimulate major expansion of the global protected area estate. If this expansion is to secure a future for imperiled species, new protected areas must be sited more strategically than is presently the case.","author":[{"dropping-particle":"","family":"Venter","given":"Oscar","non-dropping-particle":"","parse-names":false,"suffix":""},{"dropping-particle":"","family":"Fuller","given":"Richard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biology","id":"ITEM-3","issue":"6","issued":{"date-parts":[["2014","6"]]},"page":"e1001891","title":"Targeting global protected area expansion for imperiled biodiversity.","type":"article-journal","volume":"12"},"uris":["http://www.mendeley.com/documents/?uuid=5bbee97d-c93e-4c5d-928e-ede791566fc0"]}],"mendeley":{"formattedCitation":"(Boyd et al., 2008; Grenyer et al., 2006; Venter et al., 2014)","plainTextFormattedCitation":"(Boyd et al., 2008; Grenyer et al., 2006; Venter et al., 2014)","previouslyFormattedCitation":"(Boyd et al., 2008; Grenyer et al., 2006; Venter et al., 2014)"},"properties":{"noteIndex":0},"schema":"https://github.com/citation-style-language/schema/raw/master/csl-citation.json"}</w:instrText>
      </w:r>
      <w:r w:rsidR="00BE2230" w:rsidRPr="7A960BF5">
        <w:rPr>
          <w:rFonts w:eastAsia="Malgun Gothic"/>
        </w:rPr>
        <w:fldChar w:fldCharType="separate"/>
      </w:r>
      <w:r w:rsidR="00BE2230" w:rsidRPr="00872495">
        <w:rPr>
          <w:rFonts w:eastAsia="Malgun Gothic"/>
          <w:noProof/>
        </w:rPr>
        <w:t>(Boyd et al., 2008; Grenyer et al., 2006; Venter et al., 2014)</w:t>
      </w:r>
      <w:r w:rsidR="00BE2230" w:rsidRPr="7A960BF5">
        <w:fldChar w:fldCharType="end"/>
      </w:r>
      <w:r w:rsidR="00BE2230" w:rsidRPr="005E49DE">
        <w:rPr>
          <w:rFonts w:eastAsia="Malgun Gothic"/>
        </w:rPr>
        <w:t xml:space="preserve">. </w:t>
      </w:r>
      <w:r w:rsidR="00FC5456">
        <w:rPr>
          <w:rFonts w:eastAsia="Malgun Gothic"/>
        </w:rPr>
        <w:t>I</w:t>
      </w:r>
      <w:r w:rsidR="00B94FFE">
        <w:t xml:space="preserve">t is important that </w:t>
      </w:r>
      <w:r w:rsidR="00B94FFE">
        <w:rPr>
          <w:rFonts w:eastAsia="Malgun Gothic"/>
        </w:rPr>
        <w:t xml:space="preserve">non-vertebrate groups are added to these analyses </w:t>
      </w:r>
      <w:r w:rsidR="0010141F">
        <w:rPr>
          <w:rFonts w:eastAsia="Malgun Gothic"/>
        </w:rPr>
        <w:t>because</w:t>
      </w:r>
      <w:r w:rsidR="00F4040A">
        <w:rPr>
          <w:rFonts w:eastAsia="Malgun Gothic"/>
        </w:rPr>
        <w:t xml:space="preserve"> </w:t>
      </w:r>
      <w:r w:rsidR="00B94FFE">
        <w:rPr>
          <w:rFonts w:eastAsia="Malgun Gothic"/>
        </w:rPr>
        <w:t xml:space="preserve">more comprehensive </w:t>
      </w:r>
      <w:r w:rsidR="0010141F">
        <w:rPr>
          <w:rFonts w:eastAsia="Malgun Gothic"/>
        </w:rPr>
        <w:t xml:space="preserve">coverage of biodiversity </w:t>
      </w:r>
      <w:r w:rsidR="006016A6">
        <w:rPr>
          <w:rFonts w:eastAsia="Malgun Gothic"/>
        </w:rPr>
        <w:t>can</w:t>
      </w:r>
      <w:r w:rsidR="007538AC">
        <w:rPr>
          <w:rFonts w:eastAsia="Malgun Gothic"/>
        </w:rPr>
        <w:t xml:space="preserve"> provide new insights for </w:t>
      </w:r>
      <w:r w:rsidR="00B94FFE">
        <w:rPr>
          <w:rFonts w:eastAsia="Malgun Gothic"/>
        </w:rPr>
        <w:t xml:space="preserve">conservation </w:t>
      </w:r>
      <w:r w:rsidR="00B84EA5">
        <w:rPr>
          <w:rFonts w:eastAsia="Malgun Gothic"/>
        </w:rPr>
        <w:t>science</w:t>
      </w:r>
      <w:r w:rsidR="00FC5456">
        <w:rPr>
          <w:rFonts w:eastAsia="Malgun Gothic"/>
        </w:rPr>
        <w:t xml:space="preserve"> </w:t>
      </w:r>
      <w:r w:rsidR="00FC5456" w:rsidRPr="7A960BF5">
        <w:fldChar w:fldCharType="begin" w:fldLock="1"/>
      </w:r>
      <w:r w:rsidR="00A805E6">
        <w:rPr>
          <w:rFonts w:eastAsia="Malgun Gothic"/>
        </w:rPr>
        <w:instrText>ADDIN CSL_CITATION {"citationItems":[{"id":"ITEM-1","itemData":{"DOI":"10.1146/annurev.ecolsys.38.091206.095737","ISBN":"1543-592X","ISSN":"1543-592X","abstract":"Biodiversity is not completely known anywhere, so conservation planning is always based on surrogates for which data are available and, hence, assumed effective for the conservation of unknown biodiversity. We review the literature on the effectiveness of surrogates for conservation planning based on complementary representation. We apply a standardized approach based on a Species Accumulation Index of surrogate effectiveness to compare results from 575 tests in 27 studies. Overall, we find positive, but relatively weak, surrogacy power. Cross-taxon surrogates are substantially more effective than surrogates based on environmental data. Within cross-taxon tests, surrogacy was higher for tests within the same realm (terrestrial, marine, freshwater). Surrogacy was higher when extrapolated (rather than field) data were used. Our results suggest that practical conservation planning based on data for well-known taxonomic groups can cautiously proceed under the assumption that it captures species in less well-known taxa, at least within the same realm.","author":[{"dropping-particle":"","family":"Rodrigues","given":"Ana S.L.","non-dropping-particle":"","parse-names":false,"suffix":""},{"dropping-particle":"","family":"Brooks","given":"Thomas M.","non-dropping-particle":"","parse-names":false,"suffix":""}],"container-title":"Annual Review of Ecology, Evolution, and Systematics","id":"ITEM-1","issue":"1","issued":{"date-parts":[["2007"]]},"page":"713-737","title":"Shortcuts for Biodiversity Conservation Planning: The Effectiveness of Surrogates","type":"article","volume":"38"},"uris":["http://www.mendeley.com/documents/?uuid=723c112a-c7dc-49a4-be91-1d9d4cc09015"]},{"id":"ITEM-2","itemData":{"DOI":"10.1016/j.biocon.2009.03.028","author":[{"dropping-particle":"","family":"Clausnitzer","given":"Viola","non-dropping-particle":"","parse-names":false,"suffix":""},{"dropping-particle":"","family":"Kalkman","given":"Vincent J.","non-dropping-particle":"","parse-names":false,"suffix":""},{"dropping-particle":"","family":"Ram","given":"Mala","non-dropping-particle":"","parse-names":false,"suffix":""},{"dropping-particle":"","family":"Collen","given":"Ben","non-dropping-particle":"","parse-names":false,"suffix":""},{"dropping-particle":"","family":"Baillie","given":"Jonathan E.M.","non-dropping-particle":"","parse-names":false,"suffix":""},{"dropping-particle":"","family":"Bedjanič","given":"Matjaž","non-dropping-particle":"","parse-names":false,"suffix":""},{"dropping-particle":"","family":"Darwall","given":"William R.T.","non-dropping-particle":"","parse-names":false,"suffix":""},{"dropping-particle":"","family":"Dijkstra","given":"Klaas-Douwe B.","non-dropping-particle":"","parse-names":false,"suffix":""},{"dropping-particle":"","family":"Dow","given":"Rory","non-dropping-particle":"","parse-names":false,"suffix":""},{"dropping-particle":"","family":"Hawking","given":"John","non-dropping-particle":"","parse-names":false,"suffix":""},{"dropping-particle":"","family":"Karube","given":"Haruki","non-dropping-particle":"","parse-names":false,"suffix":""},{"dropping-particle":"","family":"Malikova","given":"Elena","non-dropping-particle":"","parse-names":false,"suffix":""},{"dropping-particle":"","family":"Paulson","given":"Dennis","non-dropping-particle":"","parse-names":false,"suffix":""},{"dropping-particle":"","family":"Schütte","given":"Kai","non-dropping-particle":"","parse-names":false,"suffix":""},{"dropping-particle":"","family":"Suhling","given":"Frank","non-dropping-particle":"","parse-names":false,"suffix":""},{"dropping-particle":"","family":"Villanueva","given":"Reagan J.","non-dropping-particle":"","parse-names":false,"suffix":""},{"dropping-particle":"","family":"Ellenrieder","given":"Natalia","non-dropping-particle":"von","parse-names":false,"suffix":""},{"dropping-particle":"","family":"Wilson","given":"Keith","non-dropping-particle":"","parse-names":false,"suffix":""}],"container-title":"Biological Conservation","id":"ITEM-2","issue":"8","issued":{"date-parts":[["2009","8"]]},"page":"1864-1869","title":"Odonata enter the biodiversity crisis debate: The first global assessment of an insect group","type":"article-journal","volume":"142"},"uris":["http://www.mendeley.com/documents/?uuid=fb2fe39e-6328-39e7-a68f-537544a5443b"]},{"id":"ITEM-3","itemData":{"DOI":"10.1111/j.1365-2664.2011.02094.x","ISSN":"00218901","author":[{"dropping-particle":"","family":"Larsen","given":"Frank Wugt","non-dropping-particle":"","parse-names":false,"suffix":""},{"dropping-particle":"","family":"Bladt","given":"Jesper","non-dropping-particle":"","parse-names":false,"suffix":""},{"dropping-particle":"","family":"Balmford","given":"Andrew","non-dropping-particle":"","parse-names":false,"suffix":""},{"dropping-particle":"","family":"Rahbek","given":"Carsten","non-dropping-particle":"","parse-names":false,"suffix":""}],"container-title":"Journal of Applied Ecology","id":"ITEM-3","issue":"2","issued":{"date-parts":[["2012","4","16"]]},"page":"349-356","title":"Birds as biodiversity surrogates: will supplementing birds with other taxa improve effectiveness?","type":"article-journal","volume":"49"},"uris":["http://www.mendeley.com/documents/?uuid=791d508d-d91a-48ae-8f1e-2e6b111d774c"]}],"mendeley":{"formattedCitation":"(Clausnitzer et al., 2009; Larsen et al., 2012; Rodrigues and Brooks, 2007)","plainTextFormattedCitation":"(Clausnitzer et al., 2009; Larsen et al., 2012; Rodrigues and Brooks, 2007)","previouslyFormattedCitation":"(Clausnitzer et al., 2009; Larsen et al., 2012; Rodrigues and Brooks, 2007)"},"properties":{"noteIndex":0},"schema":"https://github.com/citation-style-language/schema/raw/master/csl-citation.json"}</w:instrText>
      </w:r>
      <w:r w:rsidR="00FC5456" w:rsidRPr="7A960BF5">
        <w:rPr>
          <w:rFonts w:eastAsia="Malgun Gothic"/>
        </w:rPr>
        <w:fldChar w:fldCharType="separate"/>
      </w:r>
      <w:r w:rsidR="00F02411" w:rsidRPr="00F02411">
        <w:rPr>
          <w:rFonts w:eastAsia="Malgun Gothic"/>
          <w:noProof/>
        </w:rPr>
        <w:t>(Clausnitzer et al., 2009; Larsen et al., 2012; Rodrigues and Brooks, 2007)</w:t>
      </w:r>
      <w:r w:rsidR="00FC5456" w:rsidRPr="7A960BF5">
        <w:fldChar w:fldCharType="end"/>
      </w:r>
      <w:r w:rsidR="00B94FFE">
        <w:rPr>
          <w:rFonts w:eastAsia="Malgun Gothic"/>
        </w:rPr>
        <w:t xml:space="preserve">. </w:t>
      </w:r>
      <w:r w:rsidR="00FA6DCB">
        <w:rPr>
          <w:rFonts w:eastAsia="Malgun Gothic"/>
        </w:rPr>
        <w:t>Hence</w:t>
      </w:r>
      <w:r w:rsidR="005A20D0">
        <w:rPr>
          <w:rFonts w:eastAsia="Malgun Gothic"/>
        </w:rPr>
        <w:t xml:space="preserve">, there has been </w:t>
      </w:r>
      <w:r w:rsidR="002A08B3">
        <w:rPr>
          <w:rFonts w:eastAsia="Malgun Gothic"/>
        </w:rPr>
        <w:t xml:space="preserve">a </w:t>
      </w:r>
      <w:r w:rsidR="000663B5">
        <w:rPr>
          <w:rFonts w:eastAsia="Malgun Gothic"/>
        </w:rPr>
        <w:t xml:space="preserve">call to extend the </w:t>
      </w:r>
      <w:r w:rsidR="002A08B3">
        <w:rPr>
          <w:rFonts w:eastAsia="Malgun Gothic"/>
        </w:rPr>
        <w:t>taxonomic coverage of the Red List</w:t>
      </w:r>
      <w:r w:rsidR="00F31BF1">
        <w:rPr>
          <w:rFonts w:eastAsia="Malgun Gothic"/>
        </w:rPr>
        <w:t xml:space="preserve"> and develop a more complete ‘Barometer of Life’</w:t>
      </w:r>
      <w:r w:rsidR="005433DB">
        <w:rPr>
          <w:rFonts w:eastAsia="Malgun Gothic"/>
        </w:rPr>
        <w:t xml:space="preserve"> </w:t>
      </w:r>
      <w:r w:rsidR="008E6958">
        <w:rPr>
          <w:rFonts w:eastAsia="Malgun Gothic"/>
        </w:rPr>
        <w:t>by</w:t>
      </w:r>
      <w:r w:rsidR="005433DB">
        <w:rPr>
          <w:rFonts w:eastAsia="Malgun Gothic"/>
        </w:rPr>
        <w:t xml:space="preserve"> assess</w:t>
      </w:r>
      <w:r w:rsidR="008E6958">
        <w:rPr>
          <w:rFonts w:eastAsia="Malgun Gothic"/>
        </w:rPr>
        <w:t>ing</w:t>
      </w:r>
      <w:r w:rsidR="000663B5">
        <w:rPr>
          <w:rFonts w:eastAsia="Malgun Gothic"/>
        </w:rPr>
        <w:t xml:space="preserve"> </w:t>
      </w:r>
      <w:r w:rsidR="00D76046">
        <w:rPr>
          <w:rFonts w:eastAsia="Malgun Gothic"/>
        </w:rPr>
        <w:t xml:space="preserve">160,000 species by </w:t>
      </w:r>
      <w:r w:rsidR="00D76046" w:rsidRPr="00BB5312">
        <w:rPr>
          <w:rFonts w:eastAsia="Malgun Gothic"/>
        </w:rPr>
        <w:t>2020</w:t>
      </w:r>
      <w:r w:rsidR="00D76046">
        <w:rPr>
          <w:rFonts w:eastAsia="Malgun Gothic"/>
        </w:rPr>
        <w:t xml:space="preserve"> </w:t>
      </w:r>
      <w:r w:rsidR="002A08B3" w:rsidRPr="7A960BF5">
        <w:fldChar w:fldCharType="begin" w:fldLock="1"/>
      </w:r>
      <w:r w:rsidR="005B0919">
        <w:rPr>
          <w:rFonts w:eastAsia="Malgun Gothic"/>
        </w:rPr>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life.","type":"article-journal","volume":"328"},"uris":["http://www.mendeley.com/documents/?uuid=4d6ca658-3caa-4e66-bb54-04363a080604"]}],"mendeley":{"formattedCitation":"(Stuart et al., 2010)","plainTextFormattedCitation":"(Stuart et al., 2010)","previouslyFormattedCitation":"(Stuart et al., 2010)"},"properties":{"noteIndex":0},"schema":"https://github.com/citation-style-language/schema/raw/master/csl-citation.json"}</w:instrText>
      </w:r>
      <w:r w:rsidR="002A08B3" w:rsidRPr="7A960BF5">
        <w:rPr>
          <w:rFonts w:eastAsia="Malgun Gothic"/>
        </w:rPr>
        <w:fldChar w:fldCharType="separate"/>
      </w:r>
      <w:r w:rsidR="002A08B3" w:rsidRPr="00B704EE">
        <w:rPr>
          <w:rFonts w:eastAsia="Malgun Gothic"/>
          <w:noProof/>
        </w:rPr>
        <w:t>(Stuart et al., 2010)</w:t>
      </w:r>
      <w:r w:rsidR="002A08B3" w:rsidRPr="7A960BF5">
        <w:fldChar w:fldCharType="end"/>
      </w:r>
      <w:r w:rsidR="005A20D0">
        <w:t xml:space="preserve">. </w:t>
      </w:r>
      <w:r w:rsidR="005A20D0" w:rsidRPr="006D414E">
        <w:t xml:space="preserve">However, </w:t>
      </w:r>
      <w:r w:rsidR="00614FA8" w:rsidRPr="006D414E">
        <w:t xml:space="preserve">with </w:t>
      </w:r>
      <w:r w:rsidR="005C4E2E" w:rsidRPr="001A0C30">
        <w:rPr>
          <w:highlight w:val="yellow"/>
        </w:rPr>
        <w:t>9</w:t>
      </w:r>
      <w:r w:rsidR="00151200" w:rsidRPr="001A0C30">
        <w:rPr>
          <w:highlight w:val="yellow"/>
        </w:rPr>
        <w:t>3</w:t>
      </w:r>
      <w:r w:rsidR="005C4E2E" w:rsidRPr="001A0C30">
        <w:rPr>
          <w:highlight w:val="yellow"/>
        </w:rPr>
        <w:t>,5</w:t>
      </w:r>
      <w:r w:rsidR="00151200" w:rsidRPr="001A0C30">
        <w:rPr>
          <w:highlight w:val="yellow"/>
        </w:rPr>
        <w:t>77</w:t>
      </w:r>
      <w:r w:rsidR="005C4E2E" w:rsidRPr="006D414E">
        <w:t xml:space="preserve"> species</w:t>
      </w:r>
      <w:r w:rsidR="005C4E2E">
        <w:t xml:space="preserve"> </w:t>
      </w:r>
      <w:r w:rsidR="00FA6DCB">
        <w:t xml:space="preserve">assessments </w:t>
      </w:r>
      <w:r w:rsidR="00622F71">
        <w:t>published</w:t>
      </w:r>
      <w:r w:rsidR="00B31AA6">
        <w:t xml:space="preserve"> since the criteria were updated in 2001 </w:t>
      </w:r>
      <w:r w:rsidR="00367646" w:rsidRPr="00BB5312">
        <w:rPr>
          <w:rFonts w:eastAsia="Malgun Gothic"/>
        </w:rPr>
        <w:t xml:space="preserve"> </w:t>
      </w:r>
      <w:r w:rsidR="00C0646A" w:rsidRPr="00BB5312">
        <w:rPr>
          <w:rFonts w:eastAsia="Malgun Gothic"/>
        </w:rPr>
        <w:t>(</w:t>
      </w:r>
      <w:r w:rsidR="00EF3306" w:rsidRPr="00BB5312">
        <w:rPr>
          <w:rFonts w:eastAsia="Malgun Gothic"/>
        </w:rPr>
        <w:t>Result 1</w:t>
      </w:r>
      <w:r w:rsidR="00D703AA">
        <w:rPr>
          <w:rFonts w:eastAsia="Malgun Gothic"/>
        </w:rPr>
        <w:t xml:space="preserve">; </w:t>
      </w:r>
      <w:r w:rsidR="0026612C" w:rsidRPr="00EF0775">
        <w:fldChar w:fldCharType="begin" w:fldLock="1"/>
      </w:r>
      <w:r w:rsidR="00BA5BD2">
        <w:rPr>
          <w:rFonts w:eastAsia="Malgun Gothic"/>
        </w:rPr>
        <w:instrText>ADDIN CSL_CITATION {"citationItems":[{"id":"ITEM-1","itemData":{"author":[{"dropping-particle":"","family":"IUCN","given":"","non-dropping-particle":"","parse-names":false,"suffix":""}],"id":"ITEM-1","issued":{"date-parts":[["2013"]]},"page":"1-33","publisher":"IUCN, Species Survival Commission","publisher-place":"IUCN, Gland, Switzerland","title":"IUCN Species Strategic Plan 2013 - 2016","type":"article"},"uris":["http://www.mendeley.com/documents/?uuid=e75ef331-dabd-402e-9183-a5df9d53480f"]}],"mendeley":{"formattedCitation":"(IUCN, 2013)","manualFormatting":"IUCN, 2013","plainTextFormattedCitation":"(IUCN, 2013)","previouslyFormattedCitation":"(IUCN, 2013)"},"properties":{"noteIndex":0},"schema":"https://github.com/citation-style-language/schema/raw/master/csl-citation.json"}</w:instrText>
      </w:r>
      <w:r w:rsidR="0026612C" w:rsidRPr="00EF0775">
        <w:rPr>
          <w:rFonts w:eastAsia="Malgun Gothic"/>
        </w:rPr>
        <w:fldChar w:fldCharType="separate"/>
      </w:r>
      <w:r w:rsidR="0026612C" w:rsidRPr="00BB5312">
        <w:rPr>
          <w:rFonts w:eastAsia="Malgun Gothic"/>
          <w:noProof/>
        </w:rPr>
        <w:t>IUCN, 2013</w:t>
      </w:r>
      <w:r w:rsidR="0026612C" w:rsidRPr="00EF0775">
        <w:fldChar w:fldCharType="end"/>
      </w:r>
      <w:r w:rsidR="00C0646A" w:rsidRPr="00BB5312">
        <w:rPr>
          <w:rFonts w:eastAsia="Malgun Gothic"/>
        </w:rPr>
        <w:t>)</w:t>
      </w:r>
      <w:r w:rsidR="00087A4A">
        <w:rPr>
          <w:rFonts w:eastAsia="Malgun Gothic"/>
        </w:rPr>
        <w:t>,</w:t>
      </w:r>
      <w:r w:rsidR="00904292" w:rsidRPr="00BB5312">
        <w:rPr>
          <w:rFonts w:eastAsia="Malgun Gothic"/>
        </w:rPr>
        <w:t xml:space="preserve"> </w:t>
      </w:r>
      <w:r w:rsidR="00D76046">
        <w:rPr>
          <w:rFonts w:eastAsia="Malgun Gothic"/>
        </w:rPr>
        <w:t xml:space="preserve">this </w:t>
      </w:r>
      <w:r w:rsidR="00904292" w:rsidRPr="00BB5312">
        <w:rPr>
          <w:rFonts w:eastAsia="Malgun Gothic"/>
        </w:rPr>
        <w:t>will be challenging.</w:t>
      </w:r>
    </w:p>
    <w:p w14:paraId="6C75E7A2" w14:textId="40039BED" w:rsidR="00695521" w:rsidRDefault="00820E38" w:rsidP="00820E38">
      <w:pPr>
        <w:rPr>
          <w:rFonts w:eastAsia="Malgun Gothic"/>
        </w:rPr>
      </w:pPr>
      <w:r>
        <w:rPr>
          <w:rFonts w:eastAsia="Malgun Gothic"/>
        </w:rPr>
        <w:t xml:space="preserve">The </w:t>
      </w:r>
      <w:r w:rsidR="004D0F07">
        <w:rPr>
          <w:rFonts w:eastAsia="Malgun Gothic"/>
        </w:rPr>
        <w:t xml:space="preserve">gaps in coverage are also important because </w:t>
      </w:r>
      <w:r w:rsidR="00D8073B">
        <w:rPr>
          <w:rFonts w:eastAsia="Malgun Gothic"/>
        </w:rPr>
        <w:t xml:space="preserve">the </w:t>
      </w:r>
      <w:r>
        <w:rPr>
          <w:rFonts w:eastAsia="Malgun Gothic"/>
        </w:rPr>
        <w:t>Red List has become</w:t>
      </w:r>
      <w:r w:rsidR="00C45F4E">
        <w:rPr>
          <w:rFonts w:eastAsia="Malgun Gothic"/>
        </w:rPr>
        <w:t xml:space="preserve"> an</w:t>
      </w:r>
      <w:r>
        <w:rPr>
          <w:rFonts w:eastAsia="Malgun Gothic"/>
        </w:rPr>
        <w:t xml:space="preserve"> increasingly </w:t>
      </w:r>
      <w:r w:rsidR="0085302D">
        <w:rPr>
          <w:rFonts w:eastAsia="Malgun Gothic"/>
        </w:rPr>
        <w:t>vital</w:t>
      </w:r>
      <w:r w:rsidR="00027CC3">
        <w:rPr>
          <w:rFonts w:eastAsia="Malgun Gothic"/>
        </w:rPr>
        <w:t xml:space="preserve"> tool </w:t>
      </w:r>
      <w:r w:rsidR="007D098C">
        <w:rPr>
          <w:rFonts w:eastAsia="Malgun Gothic"/>
        </w:rPr>
        <w:t>to support</w:t>
      </w:r>
      <w:r w:rsidR="00027CC3">
        <w:rPr>
          <w:rFonts w:eastAsia="Malgun Gothic"/>
        </w:rPr>
        <w:t xml:space="preserve"> conservation </w:t>
      </w:r>
      <w:r w:rsidR="00C60C48">
        <w:rPr>
          <w:rFonts w:eastAsia="Malgun Gothic"/>
        </w:rPr>
        <w:t>through its</w:t>
      </w:r>
      <w:r w:rsidR="00AF0018">
        <w:rPr>
          <w:rFonts w:eastAsia="Malgun Gothic"/>
        </w:rPr>
        <w:t xml:space="preserve"> influence in</w:t>
      </w:r>
      <w:r w:rsidR="00027CC3">
        <w:rPr>
          <w:rFonts w:eastAsia="Malgun Gothic"/>
        </w:rPr>
        <w:t xml:space="preserve"> </w:t>
      </w:r>
      <w:r>
        <w:rPr>
          <w:rFonts w:eastAsia="Malgun Gothic"/>
        </w:rPr>
        <w:t>the business sector</w:t>
      </w:r>
      <w:r w:rsidR="000D64CB">
        <w:rPr>
          <w:rFonts w:eastAsia="Malgun Gothic"/>
        </w:rPr>
        <w:t xml:space="preserve"> </w:t>
      </w:r>
      <w:r w:rsidR="000D64CB" w:rsidRPr="00EF0775">
        <w:fldChar w:fldCharType="begin" w:fldLock="1"/>
      </w:r>
      <w:r w:rsidR="005B0919">
        <w:rPr>
          <w:rFonts w:eastAsia="Malgun Gothic"/>
        </w:rPr>
        <w:instrText>ADDIN CSL_CITATION {"citationItems":[{"id":"ITEM-1","itemData":{"DOI":"10.1111/conl.12353","ISSN":"1755263X","author":[{"dropping-particle":"","family":"Bennun","given":"Leon","non-dropping-particle":"","parse-names":false,"suffix":""},{"dropping-particle":"","family":"Regan","given":"Eugenie C.","non-dropping-particle":"","parse-names":false,"suffix":""},{"dropping-particle":"","family":"Bird","given":"Jeremy","non-dropping-particle":"","parse-names":false,"suffix":""},{"dropping-particle":"","family":"Bochove","given":"Jan-Willem","non-dropping-particle":"van","parse-names":false,"suffix":""},{"dropping-particle":"","family":"Katariya","given":"Vineet","non-dropping-particle":"","parse-names":false,"suffix":""},{"dropping-particle":"","family":"Livingstone","given":"Suzanne","non-dropping-particle":"","parse-names":false,"suffix":""},{"dropping-particle":"","family":"Mitchell","given":"Robin","non-dropping-particle":"","parse-names":false,"suffix":""},{"dropping-particle":"","family":"Savy","given":"Conrad","non-dropping-particle":"","parse-names":false,"suffix":""},{"dropping-particle":"","family":"Starkey","given":"Malcolm","non-dropping-particle":"","parse-names":false,"suffix":""},{"dropping-particle":"","family":"Temple","given":"Helen","non-dropping-particle":"","parse-names":false,"suffix":""},{"dropping-particle":"","family":"Pilgrim","given":"John D.","non-dropping-particle":"","parse-names":false,"suffix":""}],"container-title":"Conservation Letters","id":"ITEM-1","issue":"1","issued":{"date-parts":[["2018","1","1"]]},"page":"e12353","publisher":"Wiley/Blackwell (10.1111)","title":"The Value of the IUCN Red List for Business Decision-Making","type":"article-journal","volume":"11"},"uris":["http://www.mendeley.com/documents/?uuid=0e6b81ec-6826-3a42-9c88-4ddbb2e69cb1"]}],"mendeley":{"formattedCitation":"(Bennun et al., 2018)","plainTextFormattedCitation":"(Bennun et al., 2018)","previouslyFormattedCitation":"(Bennun et al., 2018)"},"properties":{"noteIndex":0},"schema":"https://github.com/citation-style-language/schema/raw/master/csl-citation.json"}</w:instrText>
      </w:r>
      <w:r w:rsidR="000D64CB" w:rsidRPr="00EF0775">
        <w:rPr>
          <w:rFonts w:eastAsia="Malgun Gothic"/>
        </w:rPr>
        <w:fldChar w:fldCharType="separate"/>
      </w:r>
      <w:r w:rsidR="000D64CB" w:rsidRPr="000D64CB">
        <w:rPr>
          <w:rFonts w:eastAsia="Malgun Gothic"/>
          <w:noProof/>
        </w:rPr>
        <w:t>(Bennun et al., 2018)</w:t>
      </w:r>
      <w:r w:rsidR="000D64CB" w:rsidRPr="00EF0775">
        <w:fldChar w:fldCharType="end"/>
      </w:r>
      <w:r w:rsidR="000D64CB">
        <w:rPr>
          <w:rFonts w:eastAsia="Malgun Gothic"/>
        </w:rPr>
        <w:t xml:space="preserve">. </w:t>
      </w:r>
      <w:r w:rsidR="007B6D67" w:rsidRPr="005E49DE">
        <w:rPr>
          <w:rFonts w:eastAsia="Malgun Gothic"/>
        </w:rPr>
        <w:t>For example, Performance Standard 6</w:t>
      </w:r>
      <w:r w:rsidR="007B6D67">
        <w:rPr>
          <w:rFonts w:eastAsia="Malgun Gothic"/>
        </w:rPr>
        <w:t xml:space="preserve"> of </w:t>
      </w:r>
      <w:r w:rsidR="007B6D67" w:rsidRPr="005E49DE">
        <w:rPr>
          <w:rFonts w:eastAsia="Malgun Gothic"/>
        </w:rPr>
        <w:t xml:space="preserve">the International Finance Corporation (IFC) specifically </w:t>
      </w:r>
      <w:r w:rsidR="007B6D67">
        <w:rPr>
          <w:rFonts w:eastAsia="Malgun Gothic"/>
        </w:rPr>
        <w:t>incorporates</w:t>
      </w:r>
      <w:r w:rsidR="007B6D67" w:rsidRPr="005E49DE">
        <w:rPr>
          <w:rFonts w:eastAsia="Malgun Gothic"/>
        </w:rPr>
        <w:t xml:space="preserve"> </w:t>
      </w:r>
      <w:r w:rsidR="007B6D67">
        <w:rPr>
          <w:rFonts w:eastAsia="Malgun Gothic"/>
        </w:rPr>
        <w:t xml:space="preserve">species </w:t>
      </w:r>
      <w:r w:rsidR="00D703AA">
        <w:rPr>
          <w:rFonts w:eastAsia="Malgun Gothic"/>
        </w:rPr>
        <w:t>Red-L</w:t>
      </w:r>
      <w:r w:rsidR="007B6D67">
        <w:rPr>
          <w:rFonts w:eastAsia="Malgun Gothic"/>
        </w:rPr>
        <w:t xml:space="preserve">isted as </w:t>
      </w:r>
      <w:r w:rsidR="007B6D67" w:rsidRPr="005E49DE">
        <w:rPr>
          <w:rFonts w:eastAsia="Malgun Gothic"/>
        </w:rPr>
        <w:t>Cri</w:t>
      </w:r>
      <w:r w:rsidR="007B6D67">
        <w:rPr>
          <w:rFonts w:eastAsia="Malgun Gothic"/>
        </w:rPr>
        <w:t xml:space="preserve">tically Endangered </w:t>
      </w:r>
      <w:r w:rsidR="0003038B">
        <w:rPr>
          <w:rFonts w:eastAsia="Malgun Gothic"/>
        </w:rPr>
        <w:t xml:space="preserve">(CR) </w:t>
      </w:r>
      <w:r w:rsidR="007B6D67">
        <w:rPr>
          <w:rFonts w:eastAsia="Malgun Gothic"/>
        </w:rPr>
        <w:t>or</w:t>
      </w:r>
      <w:r w:rsidR="007B6D67" w:rsidRPr="005E49DE">
        <w:rPr>
          <w:rFonts w:eastAsia="Malgun Gothic"/>
        </w:rPr>
        <w:t xml:space="preserve"> Endangered</w:t>
      </w:r>
      <w:r w:rsidR="00027CC3">
        <w:rPr>
          <w:rFonts w:eastAsia="Malgun Gothic"/>
        </w:rPr>
        <w:t xml:space="preserve"> </w:t>
      </w:r>
      <w:r w:rsidR="0003038B">
        <w:rPr>
          <w:rFonts w:eastAsia="Malgun Gothic"/>
        </w:rPr>
        <w:t xml:space="preserve">(EN) </w:t>
      </w:r>
      <w:r w:rsidR="00D703AA">
        <w:rPr>
          <w:rFonts w:eastAsia="Malgun Gothic"/>
        </w:rPr>
        <w:t>in</w:t>
      </w:r>
      <w:r w:rsidR="00027CC3">
        <w:rPr>
          <w:rFonts w:eastAsia="Malgun Gothic"/>
        </w:rPr>
        <w:t xml:space="preserve"> defin</w:t>
      </w:r>
      <w:r w:rsidR="00D703AA">
        <w:rPr>
          <w:rFonts w:eastAsia="Malgun Gothic"/>
        </w:rPr>
        <w:t>ing</w:t>
      </w:r>
      <w:r w:rsidR="007B6D67" w:rsidRPr="005E49DE">
        <w:rPr>
          <w:rFonts w:eastAsia="Malgun Gothic"/>
        </w:rPr>
        <w:t xml:space="preserve"> Critical Habitat</w:t>
      </w:r>
      <w:r w:rsidR="00C85F08">
        <w:rPr>
          <w:rFonts w:eastAsia="Malgun Gothic"/>
        </w:rPr>
        <w:t xml:space="preserve">. </w:t>
      </w:r>
      <w:r w:rsidR="00084A4B">
        <w:rPr>
          <w:rFonts w:eastAsia="Malgun Gothic"/>
        </w:rPr>
        <w:t>Development projects</w:t>
      </w:r>
      <w:r w:rsidR="00084A4B" w:rsidRPr="005E49DE">
        <w:rPr>
          <w:rFonts w:eastAsia="Malgun Gothic"/>
        </w:rPr>
        <w:t xml:space="preserve"> </w:t>
      </w:r>
      <w:r w:rsidR="00084A4B">
        <w:rPr>
          <w:rFonts w:eastAsia="Malgun Gothic"/>
        </w:rPr>
        <w:t xml:space="preserve">must </w:t>
      </w:r>
      <w:r w:rsidR="002F1A78">
        <w:rPr>
          <w:rFonts w:eastAsia="Malgun Gothic"/>
        </w:rPr>
        <w:t>offer p</w:t>
      </w:r>
      <w:r w:rsidR="00084A4B">
        <w:rPr>
          <w:rFonts w:eastAsia="Malgun Gothic"/>
        </w:rPr>
        <w:t>rotection</w:t>
      </w:r>
      <w:r w:rsidR="002F1A78">
        <w:rPr>
          <w:rFonts w:eastAsia="Malgun Gothic"/>
        </w:rPr>
        <w:t xml:space="preserve"> </w:t>
      </w:r>
      <w:r w:rsidR="00084A4B">
        <w:rPr>
          <w:rFonts w:eastAsia="Malgun Gothic"/>
        </w:rPr>
        <w:t>for Critic</w:t>
      </w:r>
      <w:r w:rsidR="002F1A78">
        <w:rPr>
          <w:rFonts w:eastAsia="Malgun Gothic"/>
        </w:rPr>
        <w:t>a</w:t>
      </w:r>
      <w:r w:rsidR="00084A4B">
        <w:rPr>
          <w:rFonts w:eastAsia="Malgun Gothic"/>
        </w:rPr>
        <w:t>l Habitat</w:t>
      </w:r>
      <w:r w:rsidR="00027CC3">
        <w:rPr>
          <w:rFonts w:eastAsia="Malgun Gothic"/>
        </w:rPr>
        <w:t xml:space="preserve"> </w:t>
      </w:r>
      <w:r w:rsidR="00FD6F4E">
        <w:rPr>
          <w:rFonts w:eastAsia="Malgun Gothic"/>
        </w:rPr>
        <w:t xml:space="preserve">or </w:t>
      </w:r>
      <w:r w:rsidR="002F1A78">
        <w:rPr>
          <w:rFonts w:eastAsia="Malgun Gothic"/>
        </w:rPr>
        <w:t>initiate</w:t>
      </w:r>
      <w:r w:rsidR="00FD6F4E">
        <w:rPr>
          <w:rFonts w:eastAsia="Malgun Gothic"/>
        </w:rPr>
        <w:t xml:space="preserve"> remedial action </w:t>
      </w:r>
      <w:r w:rsidR="007B6D67" w:rsidRPr="00EF0775">
        <w:fldChar w:fldCharType="begin" w:fldLock="1"/>
      </w:r>
      <w:r w:rsidR="005B0919">
        <w:rPr>
          <w:rFonts w:eastAsia="Malgun Gothic"/>
        </w:rPr>
        <w:instrText>ADDIN CSL_CITATION {"citationItems":[{"id":"ITEM-1","itemData":{"URL":"http://www.ifc.org/wps/wcm/connect/bff0a28049a790d6b835faa8c6a8312a/PS6_English_2012.pdf?MOD=AJPERES","author":[{"dropping-particle":"","family":"IFC","given":"","non-dropping-particle":"","parse-names":false,"suffix":""}],"id":"ITEM-1","issued":{"date-parts":[["2012"]]},"title":"Performance Standard 6 Biodiversity Conservation and Sustainable Management of Living Natural Resources","type":"webpage"},"uris":["http://www.mendeley.com/documents/?uuid=c48e58b6-bb97-4ab6-99fa-598ceba3d676"]}],"mendeley":{"formattedCitation":"(IFC, 2012)","plainTextFormattedCitation":"(IFC, 2012)","previouslyFormattedCitation":"(IFC, 2012)"},"properties":{"noteIndex":0},"schema":"https://github.com/citation-style-language/schema/raw/master/csl-citation.json"}</w:instrText>
      </w:r>
      <w:r w:rsidR="007B6D67" w:rsidRPr="00EF0775">
        <w:rPr>
          <w:rFonts w:eastAsia="Malgun Gothic"/>
        </w:rPr>
        <w:fldChar w:fldCharType="separate"/>
      </w:r>
      <w:r w:rsidR="007B6D67" w:rsidRPr="006514E4">
        <w:rPr>
          <w:rFonts w:eastAsia="Malgun Gothic"/>
          <w:noProof/>
        </w:rPr>
        <w:t>(IFC, 2012)</w:t>
      </w:r>
      <w:r w:rsidR="007B6D67" w:rsidRPr="00EF0775">
        <w:fldChar w:fldCharType="end"/>
      </w:r>
      <w:r w:rsidR="007B6D67">
        <w:rPr>
          <w:rFonts w:eastAsia="Malgun Gothic"/>
        </w:rPr>
        <w:t>. The Red List al</w:t>
      </w:r>
      <w:r w:rsidR="00271B47">
        <w:rPr>
          <w:rFonts w:eastAsia="Malgun Gothic"/>
        </w:rPr>
        <w:t xml:space="preserve">so </w:t>
      </w:r>
      <w:r w:rsidR="00027CC3">
        <w:rPr>
          <w:rFonts w:eastAsia="Malgun Gothic"/>
        </w:rPr>
        <w:t>influence</w:t>
      </w:r>
      <w:r w:rsidR="00CA3CA9">
        <w:rPr>
          <w:rFonts w:eastAsia="Malgun Gothic"/>
        </w:rPr>
        <w:t>s</w:t>
      </w:r>
      <w:r w:rsidR="00027CC3">
        <w:rPr>
          <w:rFonts w:eastAsia="Malgun Gothic"/>
        </w:rPr>
        <w:t xml:space="preserve"> the</w:t>
      </w:r>
      <w:r w:rsidR="007B6D67">
        <w:rPr>
          <w:rFonts w:eastAsia="Malgun Gothic"/>
        </w:rPr>
        <w:t xml:space="preserve"> conservation funding</w:t>
      </w:r>
      <w:r w:rsidR="00271B47">
        <w:rPr>
          <w:rFonts w:eastAsia="Malgun Gothic"/>
        </w:rPr>
        <w:t xml:space="preserve"> sector</w:t>
      </w:r>
      <w:r w:rsidR="007B6D67">
        <w:rPr>
          <w:rFonts w:eastAsia="Malgun Gothic"/>
        </w:rPr>
        <w:t xml:space="preserve">, where </w:t>
      </w:r>
      <w:r w:rsidR="00BB12EE">
        <w:rPr>
          <w:rFonts w:eastAsia="Malgun Gothic"/>
        </w:rPr>
        <w:t>a</w:t>
      </w:r>
      <w:r w:rsidR="1E97000F" w:rsidRPr="1E97000F">
        <w:rPr>
          <w:rFonts w:eastAsia="Malgun Gothic"/>
        </w:rPr>
        <w:t xml:space="preserve"> threatened species on the Red List can trigger funding </w:t>
      </w:r>
      <w:r w:rsidR="000D64CB">
        <w:rPr>
          <w:rFonts w:eastAsia="Malgun Gothic"/>
        </w:rPr>
        <w:t xml:space="preserve">through initiatives such as </w:t>
      </w:r>
      <w:r w:rsidR="000D64CB" w:rsidRPr="005E49DE">
        <w:rPr>
          <w:rFonts w:eastAsia="Malgun Gothic"/>
        </w:rPr>
        <w:t>the Mohamed Bin Zayed Conservation Fund, IUCN’s own SOS fund</w:t>
      </w:r>
      <w:r w:rsidR="00C268E4">
        <w:rPr>
          <w:rFonts w:eastAsia="Malgun Gothic"/>
        </w:rPr>
        <w:t xml:space="preserve"> </w:t>
      </w:r>
      <w:r w:rsidR="00515846">
        <w:rPr>
          <w:rFonts w:eastAsia="Malgun Gothic"/>
        </w:rPr>
        <w:t>or</w:t>
      </w:r>
      <w:r w:rsidR="00A14816">
        <w:rPr>
          <w:rFonts w:eastAsia="Malgun Gothic"/>
        </w:rPr>
        <w:t xml:space="preserve"> </w:t>
      </w:r>
      <w:r w:rsidR="000D64CB" w:rsidRPr="005E49DE">
        <w:rPr>
          <w:rFonts w:eastAsia="Malgun Gothic"/>
        </w:rPr>
        <w:t>the</w:t>
      </w:r>
      <w:r w:rsidR="000D64CB">
        <w:rPr>
          <w:rFonts w:eastAsia="Malgun Gothic"/>
        </w:rPr>
        <w:t xml:space="preserve"> </w:t>
      </w:r>
      <w:r w:rsidR="000D64CB" w:rsidRPr="005E49DE">
        <w:rPr>
          <w:rFonts w:eastAsia="Malgun Gothic"/>
        </w:rPr>
        <w:t>Critical Ecosystem Partnership Fund</w:t>
      </w:r>
      <w:r w:rsidR="00271B47">
        <w:rPr>
          <w:rFonts w:eastAsia="Malgun Gothic"/>
        </w:rPr>
        <w:t xml:space="preserve">. </w:t>
      </w:r>
      <w:r w:rsidR="00027CC3">
        <w:rPr>
          <w:rFonts w:eastAsia="Malgun Gothic"/>
        </w:rPr>
        <w:t>A</w:t>
      </w:r>
      <w:r w:rsidR="1E97000F" w:rsidRPr="1E97000F">
        <w:rPr>
          <w:rFonts w:eastAsia="Malgun Gothic"/>
        </w:rPr>
        <w:t xml:space="preserve"> perhaps unintended consequence </w:t>
      </w:r>
      <w:r w:rsidR="00027CC3">
        <w:rPr>
          <w:rFonts w:eastAsia="Malgun Gothic"/>
        </w:rPr>
        <w:t xml:space="preserve">of this influence </w:t>
      </w:r>
      <w:r w:rsidR="007B6D67">
        <w:rPr>
          <w:rFonts w:eastAsia="Malgun Gothic"/>
        </w:rPr>
        <w:t>is</w:t>
      </w:r>
      <w:r w:rsidR="1E97000F" w:rsidRPr="1E97000F">
        <w:rPr>
          <w:rFonts w:eastAsia="Malgun Gothic"/>
        </w:rPr>
        <w:t xml:space="preserve"> that </w:t>
      </w:r>
      <w:r w:rsidR="00014BA4">
        <w:rPr>
          <w:rFonts w:eastAsia="Malgun Gothic"/>
        </w:rPr>
        <w:t xml:space="preserve">less value is attached to </w:t>
      </w:r>
      <w:r w:rsidR="00EE6740">
        <w:rPr>
          <w:rFonts w:eastAsia="Malgun Gothic"/>
        </w:rPr>
        <w:t xml:space="preserve">species </w:t>
      </w:r>
      <w:r w:rsidR="00D703AA">
        <w:rPr>
          <w:rFonts w:eastAsia="Malgun Gothic"/>
        </w:rPr>
        <w:t>considered</w:t>
      </w:r>
      <w:r w:rsidR="005839BB">
        <w:rPr>
          <w:rFonts w:eastAsia="Malgun Gothic"/>
        </w:rPr>
        <w:t xml:space="preserve"> threatened</w:t>
      </w:r>
      <w:r w:rsidR="004E126F">
        <w:rPr>
          <w:rFonts w:eastAsia="Malgun Gothic"/>
        </w:rPr>
        <w:t>, but</w:t>
      </w:r>
      <w:r w:rsidR="1E97000F" w:rsidRPr="1E97000F">
        <w:rPr>
          <w:rFonts w:eastAsia="Malgun Gothic"/>
        </w:rPr>
        <w:t xml:space="preserve"> not currently</w:t>
      </w:r>
      <w:r w:rsidR="001253A4">
        <w:rPr>
          <w:rFonts w:eastAsia="Malgun Gothic"/>
        </w:rPr>
        <w:t xml:space="preserve"> </w:t>
      </w:r>
      <w:r w:rsidR="003B03E1">
        <w:rPr>
          <w:rFonts w:eastAsia="Malgun Gothic"/>
        </w:rPr>
        <w:t>documented</w:t>
      </w:r>
      <w:r w:rsidR="003B03E1" w:rsidRPr="1E97000F">
        <w:rPr>
          <w:rFonts w:eastAsia="Malgun Gothic"/>
        </w:rPr>
        <w:t xml:space="preserve"> </w:t>
      </w:r>
      <w:r w:rsidR="1E97000F" w:rsidRPr="1E97000F">
        <w:rPr>
          <w:rFonts w:eastAsia="Malgun Gothic"/>
        </w:rPr>
        <w:t>on the Red List</w:t>
      </w:r>
      <w:r w:rsidR="00C0186F">
        <w:rPr>
          <w:rFonts w:eastAsia="Malgun Gothic"/>
        </w:rPr>
        <w:t>.</w:t>
      </w:r>
      <w:r w:rsidR="001D31E8">
        <w:rPr>
          <w:rFonts w:eastAsia="Malgun Gothic"/>
        </w:rPr>
        <w:t xml:space="preserve"> </w:t>
      </w:r>
      <w:r w:rsidR="005B2998">
        <w:rPr>
          <w:rFonts w:eastAsia="Malgun Gothic"/>
        </w:rPr>
        <w:t>B</w:t>
      </w:r>
      <w:r w:rsidR="1E97000F" w:rsidRPr="1E97000F">
        <w:rPr>
          <w:rFonts w:eastAsia="Malgun Gothic"/>
        </w:rPr>
        <w:t xml:space="preserve">y omitting threatened species from the Red </w:t>
      </w:r>
      <w:proofErr w:type="gramStart"/>
      <w:r w:rsidR="1E97000F" w:rsidRPr="1E97000F">
        <w:rPr>
          <w:rFonts w:eastAsia="Malgun Gothic"/>
        </w:rPr>
        <w:t>List</w:t>
      </w:r>
      <w:proofErr w:type="gramEnd"/>
      <w:r w:rsidR="1E97000F" w:rsidRPr="1E97000F">
        <w:rPr>
          <w:rFonts w:eastAsia="Malgun Gothic"/>
        </w:rPr>
        <w:t xml:space="preserve"> we restrict our ability to influence conservation via these mechanisms.</w:t>
      </w:r>
      <w:r w:rsidR="00A574FA">
        <w:rPr>
          <w:rFonts w:eastAsia="Malgun Gothic"/>
        </w:rPr>
        <w:t xml:space="preserve"> </w:t>
      </w:r>
    </w:p>
    <w:p w14:paraId="4BA64501" w14:textId="320DF558" w:rsidR="00C75754" w:rsidRDefault="00C66654" w:rsidP="00820E38">
      <w:pPr>
        <w:rPr>
          <w:rFonts w:eastAsia="Malgun Gothic"/>
        </w:rPr>
      </w:pPr>
      <w:r>
        <w:rPr>
          <w:rFonts w:eastAsia="Malgun Gothic"/>
        </w:rPr>
        <w:t xml:space="preserve">There is also value in assessing species </w:t>
      </w:r>
      <w:r w:rsidR="00AC7FD6">
        <w:rPr>
          <w:rFonts w:eastAsia="Malgun Gothic"/>
        </w:rPr>
        <w:t xml:space="preserve">for the Red List </w:t>
      </w:r>
      <w:r>
        <w:rPr>
          <w:rFonts w:eastAsia="Malgun Gothic"/>
        </w:rPr>
        <w:t xml:space="preserve">even if </w:t>
      </w:r>
      <w:r w:rsidR="00D168C9">
        <w:rPr>
          <w:rFonts w:eastAsia="Malgun Gothic"/>
        </w:rPr>
        <w:t>there is insufficient information to</w:t>
      </w:r>
      <w:r w:rsidR="00AC7FD6">
        <w:rPr>
          <w:rFonts w:eastAsia="Malgun Gothic"/>
        </w:rPr>
        <w:t xml:space="preserve"> assign a category of extinction risk</w:t>
      </w:r>
      <w:r w:rsidR="00D14821">
        <w:rPr>
          <w:rFonts w:eastAsia="Malgun Gothic"/>
        </w:rPr>
        <w:t>:</w:t>
      </w:r>
      <w:r w:rsidR="00992E06">
        <w:rPr>
          <w:rFonts w:eastAsia="Malgun Gothic"/>
        </w:rPr>
        <w:t xml:space="preserve"> </w:t>
      </w:r>
      <w:r w:rsidR="004F334C">
        <w:rPr>
          <w:rFonts w:eastAsia="Malgun Gothic"/>
        </w:rPr>
        <w:t xml:space="preserve">Data Deficient </w:t>
      </w:r>
      <w:r w:rsidR="00D14821">
        <w:rPr>
          <w:rFonts w:eastAsia="Malgun Gothic"/>
        </w:rPr>
        <w:t xml:space="preserve">(DD) </w:t>
      </w:r>
      <w:r w:rsidR="004F334C">
        <w:rPr>
          <w:rFonts w:eastAsia="Malgun Gothic"/>
        </w:rPr>
        <w:t>specie</w:t>
      </w:r>
      <w:r w:rsidR="000B1AC4">
        <w:rPr>
          <w:rFonts w:eastAsia="Malgun Gothic"/>
        </w:rPr>
        <w:t>s</w:t>
      </w:r>
      <w:r w:rsidR="004F334C">
        <w:rPr>
          <w:rFonts w:eastAsia="Malgun Gothic"/>
        </w:rPr>
        <w:t xml:space="preserve"> are recognised as </w:t>
      </w:r>
      <w:r w:rsidR="00695918">
        <w:rPr>
          <w:rFonts w:eastAsia="Malgun Gothic"/>
        </w:rPr>
        <w:t xml:space="preserve">targets for research </w:t>
      </w:r>
      <w:r w:rsidR="007C2520">
        <w:rPr>
          <w:rFonts w:eastAsia="Malgun Gothic"/>
        </w:rPr>
        <w:fldChar w:fldCharType="begin" w:fldLock="1"/>
      </w:r>
      <w:r w:rsidR="00197D7C">
        <w:rPr>
          <w:rFonts w:eastAsia="Malgun Gothic"/>
        </w:rPr>
        <w:instrText>ADDIN CSL_CITATION {"citationItems":[{"id":"ITEM-1","itemData":{"DOI":"10.1111/cobi.12372","ISSN":"08888892","author":[{"dropping-particle":"","family":"Bland","given":"Lucie M.","non-dropping-particle":"","parse-names":false,"suffix":""},{"dropping-particle":"","family":"Collen","given":"Ben","non-dropping-particle":"","parse-names":false,"suffix":""},{"dropping-particle":"","family":"Orme","given":"C. David L.","non-dropping-particle":"","parse-names":false,"suffix":""},{"dropping-particle":"","family":"Bielby","given":"Jon","non-dropping-particle":"","parse-names":false,"suffix":""}],"container-title":"Conservation Biology","id":"ITEM-1","issue":"1","issued":{"date-parts":[["2015","2","1"]]},"page":"250-259","publisher":"Wiley/Blackwell (10.1111)","title":"Predicting the conservation status of data-deficient species","type":"article-journal","volume":"29"},"uris":["http://www.mendeley.com/documents/?uuid=4f6d090d-1f19-3237-b8a3-93dcfc56d1b6"]},{"id":"ITEM-2","itemData":{"DOI":"10.1111/ddi.12218","ISSN":"13669516","abstract":"Aim To apply mathematical models to the task of predicting extinction risk for species currently listed as 'Data Deficient' (DD) by the International Union for the Conservation of Nature (IUCN). We demonstrate this approach by applying it globally to amphibians, the vertebrate group recognized as being most extinction threatened and having the largest proportion of DD species. We combine model predictions with current extinction risk knowledge to highlight regions of greatest disparity between known and predicted risk, where potential species extinctions may be overlooked.\r\nLocation Global.\r\nMethods Using global amphibian distribution data obtained from the IUCN and species trait data, we apply machine learning randomForest models to predict extinction risk of DD species from life history traits, environmental variables and habitat loss. These models are trained using data for species that have been assigned to an extinction risk category (other than DD) by the IUCN. We then combine predictions for DD species with IUCN assessment data in a GIS framework to highlight anomalies between current knowledge of amphibian extinction risk and our model predictions.\r\nResults We show that DD amphibian species are likely to be more threatened with extinction than their fully assessed counterparts. Regions in South America, central Africa and North Asia are particularly at risk due to lack of species knowledge and higher extinction risk than currently recognized.\r\nMain conclusions Application of predictive models ranking regions and species most in need of primary research allows prioritization of limited resources in an informed context, minimizing risk of unnoticed species' extinction.","author":[{"dropping-particle":"","family":"Howard","given":"Sam D.","non-dropping-particle":"","parse-names":false,"suffix":""},{"dropping-particle":"","family":"Bickford","given":"David P.","non-dropping-particle":"","parse-names":false,"suffix":""}],"container-title":"Diversity and Distributions","editor":[{"dropping-particle":"","family":"Ferrier","given":"Simon","non-dropping-particle":"","parse-names":false,"suffix":""}],"id":"ITEM-2","issue":"7","issued":{"date-parts":[["2014","7","13"]]},"page":"837-846","publisher":"WILEY-BLACKWELL, 111 RIVER ST, HOBOKEN 07030-5774, NJ USA","title":"Amphibians over the edge: silent extinction risk of Data Deficient species","type":"article-journal","volume":"20"},"uris":["http://www.mendeley.com/documents/?uuid=20434ead-3dfc-489d-8e78-9ab9eda7387f"]}],"mendeley":{"formattedCitation":"(Bland et al., 2015; Howard and Bickford, 2014)","plainTextFormattedCitation":"(Bland et al., 2015; Howard and Bickford, 2014)","previouslyFormattedCitation":"(Bland et al., 2015; Howard and Bickford, 2014)"},"properties":{"noteIndex":0},"schema":"https://github.com/citation-style-language/schema/raw/master/csl-citation.json"}</w:instrText>
      </w:r>
      <w:r w:rsidR="007C2520">
        <w:rPr>
          <w:rFonts w:eastAsia="Malgun Gothic"/>
        </w:rPr>
        <w:fldChar w:fldCharType="separate"/>
      </w:r>
      <w:r w:rsidR="0047135D" w:rsidRPr="0047135D">
        <w:rPr>
          <w:rFonts w:eastAsia="Malgun Gothic"/>
          <w:noProof/>
        </w:rPr>
        <w:t>(Bland et al., 2015; Howard and Bickford, 2014)</w:t>
      </w:r>
      <w:r w:rsidR="007C2520">
        <w:rPr>
          <w:rFonts w:eastAsia="Malgun Gothic"/>
        </w:rPr>
        <w:fldChar w:fldCharType="end"/>
      </w:r>
      <w:r w:rsidR="007C2520">
        <w:rPr>
          <w:rFonts w:eastAsia="Malgun Gothic"/>
        </w:rPr>
        <w:t xml:space="preserve"> </w:t>
      </w:r>
      <w:r w:rsidR="00910678">
        <w:rPr>
          <w:rFonts w:eastAsia="Malgun Gothic"/>
        </w:rPr>
        <w:t xml:space="preserve">and </w:t>
      </w:r>
      <w:r w:rsidR="00531905">
        <w:rPr>
          <w:rFonts w:eastAsia="Malgun Gothic"/>
        </w:rPr>
        <w:t xml:space="preserve">their </w:t>
      </w:r>
      <w:r w:rsidR="00910678">
        <w:rPr>
          <w:rFonts w:eastAsia="Malgun Gothic"/>
        </w:rPr>
        <w:t>p</w:t>
      </w:r>
      <w:r w:rsidR="00DA08FD">
        <w:rPr>
          <w:rFonts w:eastAsia="Malgun Gothic"/>
        </w:rPr>
        <w:t xml:space="preserve">ublication on the Red List </w:t>
      </w:r>
      <w:r w:rsidR="00910678">
        <w:rPr>
          <w:rFonts w:eastAsia="Malgun Gothic"/>
        </w:rPr>
        <w:t xml:space="preserve">has been shown to </w:t>
      </w:r>
      <w:r w:rsidR="00FB3768">
        <w:rPr>
          <w:rFonts w:eastAsia="Malgun Gothic"/>
        </w:rPr>
        <w:t>produce a listing effect</w:t>
      </w:r>
      <w:r w:rsidR="002A727A">
        <w:rPr>
          <w:rFonts w:eastAsia="Malgun Gothic"/>
        </w:rPr>
        <w:t xml:space="preserve"> </w:t>
      </w:r>
      <w:r w:rsidR="00E3500C">
        <w:rPr>
          <w:rFonts w:eastAsia="Malgun Gothic"/>
        </w:rPr>
        <w:t>that</w:t>
      </w:r>
      <w:r w:rsidR="00910678">
        <w:rPr>
          <w:rFonts w:eastAsia="Malgun Gothic"/>
        </w:rPr>
        <w:t xml:space="preserve"> </w:t>
      </w:r>
      <w:r w:rsidR="008907AE">
        <w:rPr>
          <w:rFonts w:eastAsia="Malgun Gothic"/>
        </w:rPr>
        <w:t>increase</w:t>
      </w:r>
      <w:r w:rsidR="002A727A">
        <w:rPr>
          <w:rFonts w:eastAsia="Malgun Gothic"/>
        </w:rPr>
        <w:t>s</w:t>
      </w:r>
      <w:r w:rsidR="008907AE">
        <w:rPr>
          <w:rFonts w:eastAsia="Malgun Gothic"/>
        </w:rPr>
        <w:t xml:space="preserve"> </w:t>
      </w:r>
      <w:r w:rsidR="00531905">
        <w:rPr>
          <w:rFonts w:eastAsia="Malgun Gothic"/>
        </w:rPr>
        <w:t xml:space="preserve">associated </w:t>
      </w:r>
      <w:r w:rsidR="008907AE">
        <w:rPr>
          <w:rFonts w:eastAsia="Malgun Gothic"/>
        </w:rPr>
        <w:t>research output</w:t>
      </w:r>
      <w:r w:rsidR="00FB3768">
        <w:rPr>
          <w:rFonts w:eastAsia="Malgun Gothic"/>
        </w:rPr>
        <w:t xml:space="preserve"> </w:t>
      </w:r>
      <w:r w:rsidR="005B0919" w:rsidRPr="006A4AF8">
        <w:rPr>
          <w:rFonts w:eastAsia="Malgun Gothic"/>
        </w:rPr>
        <w:fldChar w:fldCharType="begin" w:fldLock="1"/>
      </w:r>
      <w:r w:rsidR="00FC70F9" w:rsidRPr="006A4AF8">
        <w:rPr>
          <w:rFonts w:eastAsia="Malgun Gothic"/>
        </w:rPr>
        <w:instrText>ADDIN CSL_CITATION {"citationItems":[{"id":"ITEM-1","itemData":{"DOI":"10.7717/peerj.4025","ISSN":"2167-8359","abstract":"The IUCN Red List of Threatened Species is often advocated as a tool to assist decision-making in conservation investment and research focus. It is frequently suggested that research efforts should prioritize species in higher threat categories and those that are Data Deficient (DD). We assessed the linkage between IUCN listing and research effort in DD and Critically Endangered (CR) species, two groups generally advocated as research priorities. The analysis of the change in the research output following species classification indicated a listing effect in DD species, while such effect was observed in only a minority of CR species groups. DD species, while chronically understudied, seem to be recognized as research priorities, while research effort for endangered species appears to be driven by various factors other than the IUCN listing. Optimized conservation research focus would require international science planning efforts, harmonized through international mechanisms and promoted by financial and other incentives.","author":[{"dropping-particle":"","family":"Jarić","given":"Ivan","non-dropping-particle":"","parse-names":false,"suffix":""},{"dropping-particle":"","family":"Roberts","given":"David L.","non-dropping-particle":"","parse-names":false,"suffix":""},{"dropping-particle":"","family":"Gessner","given":"Jörn","non-dropping-particle":"","parse-names":false,"suffix":""},{"dropping-particle":"","family":"Solow","given":"Andrew R.","non-dropping-particle":"","parse-names":false,"suffix":""},{"dropping-particle":"","family":"Courchamp","given":"Franck","non-dropping-particle":"","parse-names":false,"suffix":""}],"container-title":"PeerJ","id":"ITEM-1","issued":{"date-parts":[["2017","11","14"]]},"page":"e4025","publisher":"PeerJ Inc.","title":"Science responses to IUCN Red Listing","type":"article-journal","volume":"5"},"uris":["http://www.mendeley.com/documents/?uuid=ff626f58-8fd6-3d95-80e2-7afab587dcc3"]}],"mendeley":{"formattedCitation":"(Jarić et al., 2017)","plainTextFormattedCitation":"(Jarić et al., 2017)","previouslyFormattedCitation":"(Jarić et al., 2017)"},"properties":{"noteIndex":0},"schema":"https://github.com/citation-style-language/schema/raw/master/csl-citation.json"}</w:instrText>
      </w:r>
      <w:r w:rsidR="005B0919" w:rsidRPr="006A4AF8">
        <w:rPr>
          <w:rFonts w:eastAsia="Malgun Gothic"/>
        </w:rPr>
        <w:fldChar w:fldCharType="separate"/>
      </w:r>
      <w:r w:rsidR="005B0919" w:rsidRPr="006A4AF8">
        <w:rPr>
          <w:rFonts w:eastAsia="Malgun Gothic"/>
          <w:noProof/>
        </w:rPr>
        <w:t>(Jarić et al., 2017)</w:t>
      </w:r>
      <w:r w:rsidR="005B0919" w:rsidRPr="006A4AF8">
        <w:rPr>
          <w:rFonts w:eastAsia="Malgun Gothic"/>
        </w:rPr>
        <w:fldChar w:fldCharType="end"/>
      </w:r>
      <w:r w:rsidR="002F2A95" w:rsidRPr="006A4AF8">
        <w:rPr>
          <w:rFonts w:eastAsia="Malgun Gothic"/>
        </w:rPr>
        <w:t>.</w:t>
      </w:r>
      <w:r w:rsidR="006A4AF8" w:rsidRPr="006A4AF8">
        <w:rPr>
          <w:rFonts w:eastAsia="Malgun Gothic"/>
        </w:rPr>
        <w:t xml:space="preserve"> </w:t>
      </w:r>
    </w:p>
    <w:p w14:paraId="0F66FB53" w14:textId="61A36465" w:rsidR="0040688F" w:rsidRDefault="0040688F" w:rsidP="00EA3911">
      <w:pPr>
        <w:pStyle w:val="Heading2"/>
        <w:rPr>
          <w:rFonts w:eastAsia="Malgun Gothic"/>
        </w:rPr>
      </w:pPr>
      <w:bookmarkStart w:id="3" w:name="_Toc518374398"/>
      <w:r>
        <w:rPr>
          <w:rFonts w:eastAsia="Malgun Gothic"/>
        </w:rPr>
        <w:t xml:space="preserve">1.2 </w:t>
      </w:r>
      <w:r w:rsidR="009627BC">
        <w:rPr>
          <w:rFonts w:eastAsia="Malgun Gothic"/>
        </w:rPr>
        <w:t xml:space="preserve">Growing the Red List – </w:t>
      </w:r>
      <w:r w:rsidR="00485813">
        <w:rPr>
          <w:rFonts w:eastAsia="Malgun Gothic"/>
        </w:rPr>
        <w:t xml:space="preserve">vascular </w:t>
      </w:r>
      <w:r w:rsidR="009627BC">
        <w:rPr>
          <w:rFonts w:eastAsia="Malgun Gothic"/>
        </w:rPr>
        <w:t>plants as a case study</w:t>
      </w:r>
      <w:bookmarkEnd w:id="3"/>
    </w:p>
    <w:p w14:paraId="73A842BD" w14:textId="3CF714C8" w:rsidR="007D5EE7" w:rsidRDefault="00F25E4A" w:rsidP="00820E38">
      <w:r>
        <w:t xml:space="preserve">The need </w:t>
      </w:r>
      <w:r w:rsidR="009C0A4F">
        <w:t xml:space="preserve">for </w:t>
      </w:r>
      <w:r w:rsidR="004C6070">
        <w:t xml:space="preserve">both </w:t>
      </w:r>
      <w:r w:rsidR="00A535CB">
        <w:t>taxonomic</w:t>
      </w:r>
      <w:r w:rsidR="009D1DC6">
        <w:t xml:space="preserve"> </w:t>
      </w:r>
      <w:r w:rsidR="0027589B">
        <w:t>and</w:t>
      </w:r>
      <w:r w:rsidR="004C6070">
        <w:t xml:space="preserve"> </w:t>
      </w:r>
      <w:r w:rsidR="00A535CB">
        <w:t xml:space="preserve">temporal </w:t>
      </w:r>
      <w:r w:rsidR="004C6070">
        <w:t xml:space="preserve">expansion </w:t>
      </w:r>
      <w:r w:rsidR="00D01695">
        <w:t>(</w:t>
      </w:r>
      <w:r w:rsidR="00B13395">
        <w:t xml:space="preserve">i.e. </w:t>
      </w:r>
      <w:r w:rsidR="00D01695">
        <w:t>repeat assessments</w:t>
      </w:r>
      <w:r w:rsidR="004C6070">
        <w:t xml:space="preserve"> to detect trends) </w:t>
      </w:r>
      <w:r w:rsidR="00A535CB">
        <w:t xml:space="preserve">of the Red List has been recognised </w:t>
      </w:r>
      <w:r w:rsidR="00A535CB">
        <w:fldChar w:fldCharType="begin" w:fldLock="1"/>
      </w:r>
      <w:r w:rsidR="00534292">
        <w:instrText>ADDIN CSL_CITATION {"citationItems":[{"id":"ITEM-1","itemData":{"PMID":"20378803","abstract":"A broader taxonomic base to threatened species assessments will enable better conservation and policy decisions. Barometer of Life: More Action, Not More Data ANDREW T. KNIGHT,1* MICHAEL BODE,2 RICHARD A. FULLER,3 HEDLEY S. GRANTHAM,3 HUGH P. POSSINGHAM,3 JAMES E. M. WATSON,3 KERRIE A. WILSON3","author":[{"dropping-particle":"","family":"Stuart","given":"S N","non-dropping-particle":"","parse-names":false,"suffix":""},{"dropping-particle":"","family":"Wilson","given":"E O","non-dropping-particle":"","parse-names":false,"suffix":""},{"dropping-particle":"","family":"McNeely","given":"J A","non-dropping-particle":"","parse-names":false,"suffix":""},{"dropping-particle":"","family":"Mittermeier","given":"R A","non-dropping-particle":"","parse-names":false,"suffix":""},{"dropping-particle":"","family":"Rodríguez","given":"J P","non-dropping-particle":"","parse-names":false,"suffix":""}],"container-title":"Science (New York, N.Y.)","id":"ITEM-1","issue":"5975","issued":{"date-parts":[["2010"]]},"page":"177","title":"Ecology. The barometer of life.","type":"article-journal","volume":"328"},"uris":["http://www.mendeley.com/documents/?uuid=4d6ca658-3caa-4e66-bb54-04363a080604"]},{"id":"ITEM-2","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Letters","id":"ITEM-2","issued":{"date-parts":[["2013","6","26"]]},"page":"n/a-n/a","title":"Update or outdate: long-term viability of the IUCN Red List","type":"article-journal","volume":"7"},"uris":["http://www.mendeley.com/documents/?uuid=f35a5735-d8b9-43ee-b206-60db7e4764d4"]},{"id":"ITEM-3","itemData":{"author":[{"dropping-particle":"","family":"IUCN Red List Committee","given":"","non-dropping-particle":"","parse-names":false,"suffix":""}],"id":"ITEM-3","issued":{"date-parts":[["2013"]]},"title":"The IUCN Red List of Threatened Species: Strategic Plan 2013 - 2020","type":"report"},"uris":["http://www.mendeley.com/documents/?uuid=a3c2021f-2c35-4aae-97f2-38d825f42391"]}],"mendeley":{"formattedCitation":"(IUCN Red List Committee, 2013; Rondinini et al., 2013; Stuart et al., 2010)","plainTextFormattedCitation":"(IUCN Red List Committee, 2013; Rondinini et al., 2013; Stuart et al., 2010)","previouslyFormattedCitation":"(IUCN Red List Committee, 2013; Rondinini et al., 2013; Stuart et al., 2010)"},"properties":{"noteIndex":0},"schema":"https://github.com/citation-style-language/schema/raw/master/csl-citation.json"}</w:instrText>
      </w:r>
      <w:r w:rsidR="00A535CB">
        <w:fldChar w:fldCharType="separate"/>
      </w:r>
      <w:r w:rsidR="00433348" w:rsidRPr="00433348">
        <w:rPr>
          <w:noProof/>
        </w:rPr>
        <w:t>(IUCN Red List Committee, 2013; Rondinini et al., 2013; Stuart et al., 2010)</w:t>
      </w:r>
      <w:r w:rsidR="00A535CB">
        <w:fldChar w:fldCharType="end"/>
      </w:r>
      <w:r w:rsidR="0074472A">
        <w:t xml:space="preserve">. </w:t>
      </w:r>
      <w:r w:rsidR="00BB03D7" w:rsidRPr="00BB03D7">
        <w:t xml:space="preserve">In the following sections </w:t>
      </w:r>
      <w:r w:rsidR="00AF5627">
        <w:t xml:space="preserve">we </w:t>
      </w:r>
      <w:r w:rsidR="000C50B3">
        <w:t xml:space="preserve">first </w:t>
      </w:r>
      <w:r w:rsidR="00AF5627">
        <w:t>review recent</w:t>
      </w:r>
      <w:r w:rsidR="00516E78">
        <w:t xml:space="preserve"> </w:t>
      </w:r>
      <w:r w:rsidR="0076075E">
        <w:t xml:space="preserve">developments </w:t>
      </w:r>
      <w:r w:rsidR="00F36FBF">
        <w:t xml:space="preserve">in </w:t>
      </w:r>
      <w:r w:rsidR="006B549A">
        <w:t xml:space="preserve">Red List </w:t>
      </w:r>
      <w:r w:rsidR="00F36FBF">
        <w:t>assessment rules, guidelines and information management</w:t>
      </w:r>
      <w:r w:rsidR="00DF30E7">
        <w:t>,</w:t>
      </w:r>
      <w:r w:rsidR="00651314">
        <w:t xml:space="preserve"> and</w:t>
      </w:r>
      <w:r w:rsidR="00DF30E7">
        <w:t xml:space="preserve"> </w:t>
      </w:r>
      <w:r w:rsidR="00F36FBF">
        <w:t>the</w:t>
      </w:r>
      <w:r w:rsidR="00DF30E7">
        <w:t xml:space="preserve"> tools and techniques</w:t>
      </w:r>
      <w:r w:rsidR="006C46F1">
        <w:t xml:space="preserve"> </w:t>
      </w:r>
      <w:r w:rsidR="00F36FBF">
        <w:t xml:space="preserve">available </w:t>
      </w:r>
      <w:r w:rsidR="006C46F1">
        <w:t xml:space="preserve">to support </w:t>
      </w:r>
      <w:r w:rsidR="00547B28">
        <w:t>assessment</w:t>
      </w:r>
      <w:r w:rsidR="001B7640">
        <w:t>s</w:t>
      </w:r>
      <w:r w:rsidR="00FB306F">
        <w:t>. We con</w:t>
      </w:r>
      <w:r w:rsidR="00C65F9F">
        <w:t xml:space="preserve">sider </w:t>
      </w:r>
      <w:r w:rsidR="00923061">
        <w:t>what impact these changes have had on the Red List</w:t>
      </w:r>
      <w:r w:rsidR="009A5F56">
        <w:t xml:space="preserve"> and the extent to which they </w:t>
      </w:r>
      <w:r w:rsidR="007953D3">
        <w:t xml:space="preserve">are likely to </w:t>
      </w:r>
      <w:r w:rsidR="007C76AE">
        <w:t xml:space="preserve">contribute to filling existing gaps. </w:t>
      </w:r>
      <w:r w:rsidR="00CE0799">
        <w:t>Secondly, w</w:t>
      </w:r>
      <w:r w:rsidR="00EA7F08">
        <w:t>e consider ongoing challenges</w:t>
      </w:r>
      <w:r w:rsidR="007D5EE7">
        <w:t xml:space="preserve"> and </w:t>
      </w:r>
      <w:r w:rsidR="00CE0799">
        <w:t xml:space="preserve">issues </w:t>
      </w:r>
      <w:r w:rsidR="005150A3">
        <w:t xml:space="preserve">influencing growth of the Red List. Finally, we explore </w:t>
      </w:r>
      <w:r w:rsidR="00513B7B">
        <w:t>opportunities for future work that may provide quick wins and can stimulate activity towards addressing</w:t>
      </w:r>
      <w:r w:rsidR="008F781C">
        <w:t xml:space="preserve"> knowledge gaps. </w:t>
      </w:r>
    </w:p>
    <w:p w14:paraId="3A53E3EA" w14:textId="1CED3DC2" w:rsidR="00B04A74" w:rsidRDefault="00485715" w:rsidP="00FD2B12">
      <w:r>
        <w:t>T</w:t>
      </w:r>
      <w:r w:rsidR="002835B3">
        <w:t xml:space="preserve">o </w:t>
      </w:r>
      <w:r w:rsidR="005B1C01">
        <w:t>better understand</w:t>
      </w:r>
      <w:r w:rsidR="002835B3">
        <w:t xml:space="preserve"> the</w:t>
      </w:r>
      <w:r w:rsidR="00D2041A">
        <w:t xml:space="preserve">se </w:t>
      </w:r>
      <w:r w:rsidR="00646684">
        <w:t>developments, challenge</w:t>
      </w:r>
      <w:r w:rsidR="009A4D82">
        <w:t>s</w:t>
      </w:r>
      <w:r w:rsidR="00646684">
        <w:t xml:space="preserve"> and opportunities, </w:t>
      </w:r>
      <w:r w:rsidR="0022543A">
        <w:t>we use vascular plants</w:t>
      </w:r>
      <w:r w:rsidR="00842D43">
        <w:t xml:space="preserve"> </w:t>
      </w:r>
      <w:r w:rsidR="001722D9">
        <w:t xml:space="preserve">both </w:t>
      </w:r>
      <w:r w:rsidR="0022543A">
        <w:t xml:space="preserve">as a </w:t>
      </w:r>
      <w:r w:rsidR="001B1C09">
        <w:t>case study</w:t>
      </w:r>
      <w:r w:rsidR="001722D9">
        <w:t xml:space="preserve"> and as a key species group</w:t>
      </w:r>
      <w:r w:rsidR="001B1C09">
        <w:t xml:space="preserve">. Vascular plants </w:t>
      </w:r>
      <w:r w:rsidR="00842D43">
        <w:t xml:space="preserve">: </w:t>
      </w:r>
      <w:proofErr w:type="spellStart"/>
      <w:r w:rsidR="00CD4DFA">
        <w:t>i</w:t>
      </w:r>
      <w:proofErr w:type="spellEnd"/>
      <w:r w:rsidR="00CD4DFA">
        <w:t xml:space="preserve">) </w:t>
      </w:r>
      <w:r w:rsidR="001722D9">
        <w:t>are</w:t>
      </w:r>
      <w:r w:rsidR="001722D9" w:rsidDel="001722D9">
        <w:t xml:space="preserve"> </w:t>
      </w:r>
      <w:r w:rsidR="00F36FBF">
        <w:t>highly</w:t>
      </w:r>
      <w:r w:rsidR="006F00ED">
        <w:t xml:space="preserve"> speciose</w:t>
      </w:r>
      <w:r w:rsidR="00F36FBF">
        <w:t xml:space="preserve">, </w:t>
      </w:r>
      <w:r w:rsidR="00CD4DFA">
        <w:t xml:space="preserve">with </w:t>
      </w:r>
      <w:r w:rsidR="00AA23CB">
        <w:t>383,671</w:t>
      </w:r>
      <w:r w:rsidR="00CD4DFA" w:rsidRPr="00CD4DFA">
        <w:t xml:space="preserve"> described species </w:t>
      </w:r>
      <w:r w:rsidR="004F0379">
        <w:fldChar w:fldCharType="begin" w:fldLock="1"/>
      </w:r>
      <w:r w:rsidR="001239AE">
        <w:instrText>ADDIN CSL_CITATION {"citationItems":[{"id":"ITEM-1","itemData":{"ISSN":"1179-3163","abstract":"We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interpreted.","author":[{"dropping-particle":"","family":"Nic Lughadha","given":"Eimear M","non-dropping-particle":"","parse-names":false,"suffix":""},{"dropping-particle":"","family":"Govaerts","given":"Rafaël","non-dropping-particle":"","parse-names":false,"suffix":""},{"dropping-particle":"","family":"Belayaeva","given":"Irina","non-dropping-particle":"","parse-names":false,"suffix":""},{"dropping-particle":"","family":"Black","given":"Nicholas","non-dropping-particle":"","parse-names":false,"suffix":""},{"dropping-particle":"","family":"Lindon","given":"Heather","non-dropping-particle":"","parse-names":false,"suffix":""},{"dropping-particle":"","family":"Allkin","given":"Robert","non-dropping-particle":"","parse-names":false,"suffix":""},{"dropping-particle":"","family":"Magill","given":"Robert E","non-dropping-particle":"","parse-names":false,"suffix":""},{"dropping-particle":"","family":"Nicholson","given":"Nicky","non-dropping-particle":"","parse-names":false,"suffix":""}],"container-title":"Phytotaxa","id":"ITEM-1","issue":"1","issued":{"date-parts":[["2016"]]},"page":"82-88","title":"Counting counts: revised estimates of numbers of accepted species of flowering plants, seed plants, vascular plants and land plants with a review of other recent estimates","type":"article-journal","volume":"272"},"uris":["http://www.mendeley.com/documents/?uuid=655778b0-3fe3-370e-8d6c-6102d981b0c2"]}],"mendeley":{"formattedCitation":"(Nic Lughadha et al., 2016)","plainTextFormattedCitation":"(Nic Lughadha et al., 2016)","previouslyFormattedCitation":"(Nic Lughadha et al., 2016)"},"properties":{"noteIndex":0},"schema":"https://github.com/citation-style-language/schema/raw/master/csl-citation.json"}</w:instrText>
      </w:r>
      <w:r w:rsidR="004F0379">
        <w:fldChar w:fldCharType="separate"/>
      </w:r>
      <w:r w:rsidR="004F0379" w:rsidRPr="004F0379">
        <w:rPr>
          <w:noProof/>
        </w:rPr>
        <w:t>(Nic Lughadha et al., 2016)</w:t>
      </w:r>
      <w:r w:rsidR="004F0379">
        <w:fldChar w:fldCharType="end"/>
      </w:r>
      <w:r w:rsidR="001F0665">
        <w:t xml:space="preserve"> and are an important constituent of </w:t>
      </w:r>
      <w:r w:rsidR="001F0665" w:rsidRPr="00572B5A">
        <w:t xml:space="preserve">biodiversity </w:t>
      </w:r>
      <w:r w:rsidR="001F0665" w:rsidRPr="00572B5A">
        <w:fldChar w:fldCharType="begin" w:fldLock="1"/>
      </w:r>
      <w:r w:rsidR="001F0665" w:rsidRPr="00572B5A">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America","id":"ITEM-1","issued":{"date-parts":[["2018","5","21"]]},"page":"201711842","publisher":"National Academy of Sciences","title":"The biomass distribution on Earth.","type":"article-journal"},"uris":["http://www.mendeley.com/documents/?uuid=f9117488-8972-3019-8869-e5885ee25770"]}],"mendeley":{"formattedCitation":"(Bar-On et al., 2018)","plainTextFormattedCitation":"(Bar-On et al., 2018)","previouslyFormattedCitation":"(Bar-On et al., 2018)"},"properties":{"noteIndex":0},"schema":"https://github.com/citation-style-language/schema/raw/master/csl-citation.json"}</w:instrText>
      </w:r>
      <w:r w:rsidR="001F0665" w:rsidRPr="00572B5A">
        <w:fldChar w:fldCharType="separate"/>
      </w:r>
      <w:r w:rsidR="001F0665" w:rsidRPr="00572B5A">
        <w:rPr>
          <w:noProof/>
        </w:rPr>
        <w:t>(Bar-On et al., 2018)</w:t>
      </w:r>
      <w:r w:rsidR="001F0665" w:rsidRPr="00572B5A">
        <w:fldChar w:fldCharType="end"/>
      </w:r>
      <w:r w:rsidR="004C6AD0" w:rsidRPr="00572B5A">
        <w:t>;</w:t>
      </w:r>
      <w:r w:rsidR="00A04ACE" w:rsidRPr="00572B5A">
        <w:t xml:space="preserve"> ii) </w:t>
      </w:r>
      <w:r w:rsidR="001722D9">
        <w:t xml:space="preserve">are </w:t>
      </w:r>
      <w:r w:rsidR="00842D43" w:rsidRPr="00572B5A">
        <w:t>u</w:t>
      </w:r>
      <w:r w:rsidR="00A04ACE" w:rsidRPr="00572B5A">
        <w:t>nderassessed</w:t>
      </w:r>
      <w:r w:rsidR="006F00ED" w:rsidRPr="00572B5A">
        <w:t xml:space="preserve">, </w:t>
      </w:r>
      <w:r w:rsidR="001722D9">
        <w:t>thus</w:t>
      </w:r>
      <w:r w:rsidR="006F00ED" w:rsidRPr="00572B5A">
        <w:t xml:space="preserve"> represent</w:t>
      </w:r>
      <w:r w:rsidR="001722D9">
        <w:t>ing</w:t>
      </w:r>
      <w:r w:rsidR="006F00ED" w:rsidRPr="00572B5A">
        <w:t xml:space="preserve"> a taxonomic gap for the Red List</w:t>
      </w:r>
      <w:r w:rsidR="00A04ACE" w:rsidRPr="00572B5A">
        <w:t xml:space="preserve"> </w:t>
      </w:r>
      <w:r w:rsidR="00A04ACE" w:rsidRPr="006D414E">
        <w:t xml:space="preserve">– </w:t>
      </w:r>
      <w:r w:rsidR="006F00ED" w:rsidRPr="006D414E">
        <w:t xml:space="preserve">assessments for </w:t>
      </w:r>
      <w:r w:rsidR="00A04ACE" w:rsidRPr="006D414E">
        <w:t xml:space="preserve">only </w:t>
      </w:r>
      <w:r w:rsidR="00A22FE2" w:rsidRPr="00B72CE6">
        <w:rPr>
          <w:highlight w:val="yellow"/>
        </w:rPr>
        <w:t>~</w:t>
      </w:r>
      <w:r w:rsidR="00A04ACE" w:rsidRPr="00B72CE6">
        <w:rPr>
          <w:highlight w:val="yellow"/>
        </w:rPr>
        <w:t>6%</w:t>
      </w:r>
      <w:r w:rsidR="00A04ACE" w:rsidRPr="006D414E">
        <w:t xml:space="preserve"> </w:t>
      </w:r>
      <w:r w:rsidR="001722D9">
        <w:t xml:space="preserve">of the species </w:t>
      </w:r>
      <w:r w:rsidR="00255769" w:rsidRPr="006D414E">
        <w:t xml:space="preserve">are </w:t>
      </w:r>
      <w:r w:rsidR="00D27C35" w:rsidRPr="006D414E">
        <w:t>currently published</w:t>
      </w:r>
      <w:r w:rsidR="004C6AD0" w:rsidRPr="006D414E">
        <w:t>;</w:t>
      </w:r>
      <w:r w:rsidR="00D27C35" w:rsidRPr="006D414E">
        <w:t xml:space="preserve"> ii</w:t>
      </w:r>
      <w:r w:rsidR="00F13115" w:rsidRPr="006D414E">
        <w:t>i</w:t>
      </w:r>
      <w:r w:rsidR="00D27C35" w:rsidRPr="006D414E">
        <w:t>)</w:t>
      </w:r>
      <w:r w:rsidR="00D27C35">
        <w:t xml:space="preserve"> </w:t>
      </w:r>
      <w:r w:rsidR="00694A70">
        <w:t xml:space="preserve">provide a historical perspective on Red Listing – they </w:t>
      </w:r>
      <w:r w:rsidR="00F13115">
        <w:t>have been included since the earliest Red Data books</w:t>
      </w:r>
      <w:r w:rsidR="0092539A">
        <w:t xml:space="preserve"> </w:t>
      </w:r>
      <w:r w:rsidR="003E0AFD">
        <w:fldChar w:fldCharType="begin" w:fldLock="1"/>
      </w:r>
      <w:r w:rsidR="00D66A0D">
        <w:instrText>ADDIN CSL_CITATION {"citationItems":[{"id":"ITEM-1","itemData":{"ISBN":"2-88032-202-2","author":[{"dropping-particle":"","family":"Lucas","given":"Gren","non-dropping-particle":"","parse-names":false,"suffix":""},{"dropping-particle":"","family":"Synge","given":"Hugh","non-dropping-particle":"","parse-names":false,"suffix":""}],"id":"ITEM-1","issued":{"date-parts":[["1978"]]},"publisher":"The Gresham Press, Old Woking, Surrey","title":"The IUCN Plant Red Data Book","type":"book"},"uris":["http://www.mendeley.com/documents/?uuid=cbd8306e-951e-4075-ac39-59be8588b94c"]}],"mendeley":{"formattedCitation":"(Lucas and Synge, 1978)","plainTextFormattedCitation":"(Lucas and Synge, 1978)","previouslyFormattedCitation":"(Lucas and Synge, 1978)"},"properties":{"noteIndex":0},"schema":"https://github.com/citation-style-language/schema/raw/master/csl-citation.json"}</w:instrText>
      </w:r>
      <w:r w:rsidR="003E0AFD">
        <w:fldChar w:fldCharType="separate"/>
      </w:r>
      <w:r w:rsidR="003E0AFD" w:rsidRPr="003E0AFD">
        <w:rPr>
          <w:noProof/>
        </w:rPr>
        <w:t>(Lucas and Synge, 1978)</w:t>
      </w:r>
      <w:r w:rsidR="003E0AFD">
        <w:fldChar w:fldCharType="end"/>
      </w:r>
      <w:r w:rsidR="004C6AD0">
        <w:t>;</w:t>
      </w:r>
      <w:r w:rsidR="001942B8">
        <w:t xml:space="preserve"> </w:t>
      </w:r>
      <w:r w:rsidR="001F0665">
        <w:t xml:space="preserve">and </w:t>
      </w:r>
      <w:r w:rsidR="00F13115">
        <w:t xml:space="preserve">iv) </w:t>
      </w:r>
      <w:r w:rsidR="000E4F4C">
        <w:t xml:space="preserve">a large </w:t>
      </w:r>
      <w:r w:rsidR="006614DE">
        <w:t xml:space="preserve">plant </w:t>
      </w:r>
      <w:r w:rsidR="000E4F4C">
        <w:t>Red Listing community already exists</w:t>
      </w:r>
      <w:r w:rsidR="00606E1D">
        <w:t>.</w:t>
      </w:r>
    </w:p>
    <w:p w14:paraId="11F03D6D" w14:textId="67E44425" w:rsidR="00F3738A" w:rsidRDefault="00F3738A" w:rsidP="0012149D">
      <w:pPr>
        <w:pStyle w:val="Heading2"/>
      </w:pPr>
      <w:bookmarkStart w:id="4" w:name="_Toc518374399"/>
      <w:r>
        <w:t xml:space="preserve">1.3 Overview of Red Listing </w:t>
      </w:r>
      <w:r w:rsidR="00B60149">
        <w:t>process</w:t>
      </w:r>
      <w:bookmarkEnd w:id="4"/>
    </w:p>
    <w:p w14:paraId="5C3EE709" w14:textId="6EF2D312" w:rsidR="00F3738A" w:rsidRPr="00886DCD" w:rsidRDefault="00AD78E4" w:rsidP="00FD2B12">
      <w:r w:rsidRPr="00886DCD">
        <w:t>To put th</w:t>
      </w:r>
      <w:r w:rsidR="0012149D" w:rsidRPr="00886DCD">
        <w:t xml:space="preserve">e following sections into context, </w:t>
      </w:r>
      <w:r w:rsidR="002775E3" w:rsidRPr="00886DCD">
        <w:t xml:space="preserve">we </w:t>
      </w:r>
      <w:r w:rsidR="001722D9">
        <w:t>outline</w:t>
      </w:r>
      <w:r w:rsidR="002775E3" w:rsidRPr="00886DCD">
        <w:t xml:space="preserve"> </w:t>
      </w:r>
      <w:r w:rsidR="003173B9">
        <w:t xml:space="preserve">a generalised </w:t>
      </w:r>
      <w:r w:rsidR="002775E3" w:rsidRPr="00886DCD">
        <w:t xml:space="preserve">Red List assessment </w:t>
      </w:r>
      <w:r w:rsidR="00A758AD">
        <w:t>workflow</w:t>
      </w:r>
      <w:r w:rsidR="002B6166">
        <w:t xml:space="preserve"> (Figure 1)</w:t>
      </w:r>
      <w:r w:rsidR="006304E7">
        <w:t xml:space="preserve">. </w:t>
      </w:r>
      <w:r w:rsidR="006A4301">
        <w:t>T</w:t>
      </w:r>
      <w:r w:rsidR="006304E7">
        <w:t xml:space="preserve">here is no </w:t>
      </w:r>
      <w:r w:rsidR="00297C93">
        <w:t xml:space="preserve">universally applied workflow, </w:t>
      </w:r>
      <w:r w:rsidR="006A4301">
        <w:t xml:space="preserve">but </w:t>
      </w:r>
      <w:r w:rsidR="00FF6545">
        <w:t xml:space="preserve">Red Listing efforts </w:t>
      </w:r>
      <w:r w:rsidR="00D91511">
        <w:t>often</w:t>
      </w:r>
      <w:r w:rsidR="00FF6545">
        <w:t xml:space="preserve"> start with a species list</w:t>
      </w:r>
      <w:r w:rsidR="001722D9">
        <w:t>,</w:t>
      </w:r>
      <w:r w:rsidR="00FF6545">
        <w:t xml:space="preserve"> where species are </w:t>
      </w:r>
      <w:r w:rsidR="006D0113">
        <w:t xml:space="preserve">either </w:t>
      </w:r>
      <w:r w:rsidR="003D343B">
        <w:t>prioritised for assessment</w:t>
      </w:r>
      <w:r w:rsidR="001722D9">
        <w:t>,</w:t>
      </w:r>
      <w:r w:rsidR="003D343B">
        <w:t xml:space="preserve"> </w:t>
      </w:r>
      <w:r w:rsidR="004B4959">
        <w:t xml:space="preserve">or </w:t>
      </w:r>
      <w:r w:rsidR="00C932C9">
        <w:t>not</w:t>
      </w:r>
      <w:r w:rsidR="001722D9">
        <w:t xml:space="preserve"> (</w:t>
      </w:r>
      <w:r w:rsidR="00C932C9">
        <w:t xml:space="preserve">classified as </w:t>
      </w:r>
      <w:r w:rsidR="006D0113">
        <w:t>‘</w:t>
      </w:r>
      <w:r w:rsidR="00C932C9">
        <w:t>Not Evaluated</w:t>
      </w:r>
      <w:r w:rsidR="006D0113">
        <w:t>’)</w:t>
      </w:r>
      <w:r w:rsidR="00C932C9">
        <w:t xml:space="preserve">. </w:t>
      </w:r>
      <w:r w:rsidR="00680918">
        <w:t xml:space="preserve">This is followed by a pre-assessment stage where all available relevant data </w:t>
      </w:r>
      <w:r w:rsidR="00C54F8D">
        <w:t xml:space="preserve">for each species </w:t>
      </w:r>
      <w:r w:rsidR="006D0113">
        <w:t xml:space="preserve">are </w:t>
      </w:r>
      <w:r w:rsidR="00680918">
        <w:t>gathered</w:t>
      </w:r>
      <w:r w:rsidR="00A4650A">
        <w:t xml:space="preserve">. For plants this usually </w:t>
      </w:r>
      <w:r w:rsidR="00694A70">
        <w:t>involves</w:t>
      </w:r>
      <w:r w:rsidR="00A4650A">
        <w:t xml:space="preserve"> herbarium specimen data </w:t>
      </w:r>
      <w:r w:rsidR="00B2429A">
        <w:t>and observations</w:t>
      </w:r>
      <w:r w:rsidR="006D0113">
        <w:t xml:space="preserve"> (‘</w:t>
      </w:r>
      <w:r w:rsidR="00FE3E9D">
        <w:t>occurrence data</w:t>
      </w:r>
      <w:r w:rsidR="006D0113">
        <w:t>’)</w:t>
      </w:r>
      <w:r w:rsidR="00B2429A">
        <w:t xml:space="preserve">, </w:t>
      </w:r>
      <w:r w:rsidR="00A4650A">
        <w:t xml:space="preserve">or </w:t>
      </w:r>
      <w:r w:rsidR="00A4650A">
        <w:lastRenderedPageBreak/>
        <w:t xml:space="preserve">information derived from </w:t>
      </w:r>
      <w:r w:rsidR="00D55C28">
        <w:t xml:space="preserve">floras or monographs. </w:t>
      </w:r>
      <w:r w:rsidR="004F2C4B">
        <w:t xml:space="preserve">The assessment stage is where data are analysed </w:t>
      </w:r>
      <w:r w:rsidR="00521FB7">
        <w:t xml:space="preserve">to produce metrics that </w:t>
      </w:r>
      <w:r w:rsidR="00694A70">
        <w:t>allow</w:t>
      </w:r>
      <w:r w:rsidR="00521FB7">
        <w:t xml:space="preserve"> the Red List criteria</w:t>
      </w:r>
      <w:r w:rsidR="00694A70">
        <w:t xml:space="preserve"> to be applied</w:t>
      </w:r>
      <w:r w:rsidR="00AC70F7">
        <w:t>. If insuff</w:t>
      </w:r>
      <w:r w:rsidR="00D91511">
        <w:t>icient data are available</w:t>
      </w:r>
      <w:r w:rsidR="00694A70">
        <w:t>,</w:t>
      </w:r>
      <w:r w:rsidR="00D91511">
        <w:t xml:space="preserve"> a species can be </w:t>
      </w:r>
      <w:r w:rsidR="006D0113">
        <w:t>classed</w:t>
      </w:r>
      <w:r w:rsidR="00D91511">
        <w:t xml:space="preserve"> </w:t>
      </w:r>
      <w:r w:rsidR="006D0113">
        <w:t>‘</w:t>
      </w:r>
      <w:r w:rsidR="00D91511">
        <w:t>Data Deficient</w:t>
      </w:r>
      <w:r w:rsidR="006D0113">
        <w:t>’</w:t>
      </w:r>
      <w:r w:rsidR="00D91511">
        <w:t xml:space="preserve"> </w:t>
      </w:r>
      <w:r w:rsidR="00331BF4">
        <w:t>(DD)</w:t>
      </w:r>
      <w:r w:rsidR="004D7E3C">
        <w:t xml:space="preserve">. If data are available to apply the criteria, </w:t>
      </w:r>
      <w:r w:rsidR="00331BF4">
        <w:t xml:space="preserve">and quantitative thresholds are met, </w:t>
      </w:r>
      <w:r w:rsidR="004D7E3C">
        <w:t>a species can be assigned a threatened category</w:t>
      </w:r>
      <w:r w:rsidR="006D0113">
        <w:t>:</w:t>
      </w:r>
      <w:r w:rsidR="00E66A67">
        <w:t xml:space="preserve"> </w:t>
      </w:r>
      <w:r w:rsidR="006D0113">
        <w:t>‘</w:t>
      </w:r>
      <w:r w:rsidR="00E66A67">
        <w:t xml:space="preserve">Critically </w:t>
      </w:r>
      <w:r w:rsidR="00BA7203">
        <w:t>Endangered</w:t>
      </w:r>
      <w:r w:rsidR="006D0113">
        <w:t>’</w:t>
      </w:r>
      <w:r w:rsidR="00BA7203">
        <w:t xml:space="preserve"> (CR)</w:t>
      </w:r>
      <w:r w:rsidR="00E66A67">
        <w:t xml:space="preserve">, </w:t>
      </w:r>
      <w:r w:rsidR="006D0113">
        <w:t>‘</w:t>
      </w:r>
      <w:r w:rsidR="00E66A67">
        <w:t>Endangered</w:t>
      </w:r>
      <w:r w:rsidR="006D0113">
        <w:t>’</w:t>
      </w:r>
      <w:r w:rsidR="00E66A67">
        <w:t xml:space="preserve"> </w:t>
      </w:r>
      <w:r w:rsidR="00BA7203">
        <w:t xml:space="preserve">(EN) </w:t>
      </w:r>
      <w:r w:rsidR="00E66A67">
        <w:t xml:space="preserve">or </w:t>
      </w:r>
      <w:r w:rsidR="006D0113">
        <w:t>‘</w:t>
      </w:r>
      <w:r w:rsidR="00E66A67">
        <w:t>Vulnerable</w:t>
      </w:r>
      <w:r w:rsidR="006D0113">
        <w:t>’</w:t>
      </w:r>
      <w:r w:rsidR="00BA7203">
        <w:t xml:space="preserve"> (VU). If thresholds are not met, but are close, a species may be </w:t>
      </w:r>
      <w:r w:rsidR="006D0113">
        <w:t>‘</w:t>
      </w:r>
      <w:r w:rsidR="00BA7203">
        <w:t>Near Threatened</w:t>
      </w:r>
      <w:r w:rsidR="006D0113">
        <w:t>’</w:t>
      </w:r>
      <w:r w:rsidR="00BA7203">
        <w:t xml:space="preserve"> (NT)</w:t>
      </w:r>
      <w:r w:rsidR="006D0113">
        <w:t>. I</w:t>
      </w:r>
      <w:r w:rsidR="004B0E47">
        <w:t xml:space="preserve">f a species is </w:t>
      </w:r>
      <w:r w:rsidR="006D0113">
        <w:t>far from</w:t>
      </w:r>
      <w:r w:rsidR="00787A1C">
        <w:t xml:space="preserve"> the thresholds, it can be </w:t>
      </w:r>
      <w:r w:rsidR="006D0113">
        <w:t>categorized</w:t>
      </w:r>
      <w:r w:rsidR="00787A1C">
        <w:t xml:space="preserve"> </w:t>
      </w:r>
      <w:r w:rsidR="006D0113">
        <w:t>‘</w:t>
      </w:r>
      <w:r w:rsidR="00787A1C">
        <w:t>Least Concern</w:t>
      </w:r>
      <w:r w:rsidR="006D0113">
        <w:t>’</w:t>
      </w:r>
      <w:r w:rsidR="00787A1C">
        <w:t xml:space="preserve"> (LC). </w:t>
      </w:r>
      <w:r w:rsidR="00C035A2">
        <w:t xml:space="preserve">The assessment can be a ‘desktop’ </w:t>
      </w:r>
      <w:r w:rsidR="00C41976">
        <w:t>process</w:t>
      </w:r>
      <w:r w:rsidR="00694A70">
        <w:t>,</w:t>
      </w:r>
      <w:r w:rsidR="00C41976">
        <w:t xml:space="preserve"> often </w:t>
      </w:r>
      <w:r w:rsidR="00CA3FC2">
        <w:t xml:space="preserve">carried out by </w:t>
      </w:r>
      <w:r w:rsidR="00C41976">
        <w:t xml:space="preserve">an individual, or it can be part of a workshop where </w:t>
      </w:r>
      <w:r w:rsidR="009C2FCC">
        <w:t xml:space="preserve">assessors, experts and facilitators process multiple assessments. </w:t>
      </w:r>
      <w:r w:rsidR="00395E54">
        <w:t xml:space="preserve">Each assessment is then reviewed by </w:t>
      </w:r>
      <w:r w:rsidR="009E2C46">
        <w:t xml:space="preserve">an </w:t>
      </w:r>
      <w:r w:rsidR="00B368EB">
        <w:t>appropriate</w:t>
      </w:r>
      <w:r w:rsidR="009E2C46">
        <w:t xml:space="preserve"> Red List Authority</w:t>
      </w:r>
      <w:r w:rsidR="00352F84">
        <w:t xml:space="preserve"> (RLA)</w:t>
      </w:r>
      <w:r w:rsidR="00B368EB">
        <w:t xml:space="preserve">, </w:t>
      </w:r>
      <w:r w:rsidR="00395E54">
        <w:t xml:space="preserve">often </w:t>
      </w:r>
      <w:r w:rsidR="00B368EB">
        <w:t>resulting</w:t>
      </w:r>
      <w:r w:rsidR="00395E54">
        <w:t xml:space="preserve"> in feedback to the assessor(s) </w:t>
      </w:r>
      <w:r w:rsidR="009E2C46">
        <w:t xml:space="preserve">in an iterative process until </w:t>
      </w:r>
      <w:r w:rsidR="00B368EB">
        <w:t>there is agreement</w:t>
      </w:r>
      <w:r w:rsidR="008D3F52">
        <w:t xml:space="preserve">. Finally, </w:t>
      </w:r>
      <w:r w:rsidR="00107845">
        <w:t xml:space="preserve">assessments are submitted to the Red List Unit where they undergo consistency and quality checks </w:t>
      </w:r>
      <w:r w:rsidR="006D0113">
        <w:t>before</w:t>
      </w:r>
      <w:r w:rsidR="00107845">
        <w:t xml:space="preserve"> publication on the Red List.</w:t>
      </w:r>
    </w:p>
    <w:p w14:paraId="0B7EC86F" w14:textId="442FAA12" w:rsidR="008F254E" w:rsidRDefault="002B5A5A" w:rsidP="00615A44">
      <w:pPr>
        <w:jc w:val="center"/>
      </w:pPr>
      <w:r>
        <w:rPr>
          <w:noProof/>
          <w:lang w:eastAsia="en-GB"/>
        </w:rPr>
        <w:lastRenderedPageBreak/>
        <w:drawing>
          <wp:inline distT="0" distB="0" distL="0" distR="0" wp14:anchorId="739C4648" wp14:editId="0BCB4AD3">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 - modified.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9947466" w14:textId="72356D74" w:rsidR="003634F6" w:rsidRDefault="009E21F8" w:rsidP="009714F8">
      <w:r w:rsidRPr="009714F8">
        <w:rPr>
          <w:b/>
        </w:rPr>
        <w:t>Figure 1.</w:t>
      </w:r>
      <w:r w:rsidR="009714F8">
        <w:rPr>
          <w:b/>
        </w:rPr>
        <w:t xml:space="preserve"> </w:t>
      </w:r>
      <w:r w:rsidR="00025838" w:rsidRPr="00E47C9D">
        <w:t>Generalised</w:t>
      </w:r>
      <w:r w:rsidR="00025838">
        <w:t xml:space="preserve"> Red List assessment workflow</w:t>
      </w:r>
      <w:r w:rsidR="006E113A">
        <w:t xml:space="preserve"> </w:t>
      </w:r>
      <w:r w:rsidR="0046144A">
        <w:t>from species list to publication on the Red List.</w:t>
      </w:r>
      <w:r w:rsidR="001F5C0F">
        <w:t xml:space="preserve"> </w:t>
      </w:r>
      <w:r w:rsidR="00E512A8">
        <w:t xml:space="preserve">Ovals </w:t>
      </w:r>
      <w:r w:rsidR="002277BB">
        <w:t xml:space="preserve">represent processes, grey </w:t>
      </w:r>
      <w:r w:rsidR="0020351E">
        <w:t xml:space="preserve">and coloured </w:t>
      </w:r>
      <w:r w:rsidR="002277BB">
        <w:t xml:space="preserve">rectangles are outcomes </w:t>
      </w:r>
      <w:r w:rsidR="009C46E1">
        <w:t xml:space="preserve">and curved rectangles </w:t>
      </w:r>
      <w:r w:rsidR="0020351E">
        <w:t xml:space="preserve">are people or groups. </w:t>
      </w:r>
      <w:r w:rsidR="006C78C8">
        <w:t xml:space="preserve">EOO </w:t>
      </w:r>
      <w:r w:rsidR="005C4227">
        <w:t>= Extent of occurrence, AOO = Area of occupancy</w:t>
      </w:r>
      <w:r w:rsidR="007640E0">
        <w:t xml:space="preserve">. Arrows indicate direction of flow through </w:t>
      </w:r>
      <w:r w:rsidR="00671668">
        <w:t>different stages</w:t>
      </w:r>
      <w:r w:rsidR="00357B96">
        <w:t>,</w:t>
      </w:r>
      <w:r w:rsidR="00A43AE5">
        <w:t xml:space="preserve"> including feedback.</w:t>
      </w:r>
      <w:r w:rsidR="00350350">
        <w:t xml:space="preserve"> </w:t>
      </w:r>
    </w:p>
    <w:p w14:paraId="44255853" w14:textId="08E6AC38" w:rsidR="00B1347A" w:rsidRPr="007B6D67" w:rsidRDefault="00030874" w:rsidP="00AF0933">
      <w:pPr>
        <w:pStyle w:val="Heading1"/>
      </w:pPr>
      <w:bookmarkStart w:id="5" w:name="_Toc518374400"/>
      <w:r>
        <w:lastRenderedPageBreak/>
        <w:t>2</w:t>
      </w:r>
      <w:r w:rsidR="004B515C">
        <w:t xml:space="preserve">. </w:t>
      </w:r>
      <w:r w:rsidR="003C069A">
        <w:t>Recent development</w:t>
      </w:r>
      <w:r w:rsidR="00D6744B">
        <w:t>s</w:t>
      </w:r>
      <w:bookmarkEnd w:id="5"/>
    </w:p>
    <w:p w14:paraId="201BD504" w14:textId="77777777" w:rsidR="003028C2" w:rsidRPr="00AF0933" w:rsidRDefault="003028C2" w:rsidP="003028C2">
      <w:pPr>
        <w:pStyle w:val="Heading2"/>
      </w:pPr>
      <w:bookmarkStart w:id="6" w:name="_Toc518374401"/>
      <w:r>
        <w:t>2</w:t>
      </w:r>
      <w:r w:rsidRPr="00AF0933">
        <w:t>.</w:t>
      </w:r>
      <w:r>
        <w:t>1</w:t>
      </w:r>
      <w:r w:rsidRPr="00AF0933">
        <w:t xml:space="preserve"> Automated </w:t>
      </w:r>
      <w:r>
        <w:t>criteria</w:t>
      </w:r>
      <w:r w:rsidRPr="00AF0933">
        <w:t xml:space="preserve"> calculation and consistency checks</w:t>
      </w:r>
      <w:bookmarkEnd w:id="6"/>
    </w:p>
    <w:p w14:paraId="66C7B26D" w14:textId="492AEE9D" w:rsidR="003028C2" w:rsidRDefault="003028C2" w:rsidP="003028C2">
      <w:r>
        <w:t>Red List</w:t>
      </w:r>
      <w:r w:rsidR="006D0113">
        <w:t>ing</w:t>
      </w:r>
      <w:r>
        <w:t xml:space="preserve"> is based on quantitative criteria that </w:t>
      </w:r>
      <w:r w:rsidR="006D0113">
        <w:t xml:space="preserve">categorize </w:t>
      </w:r>
      <w:r>
        <w:t xml:space="preserve">species </w:t>
      </w:r>
      <w:r w:rsidR="006D0113">
        <w:t xml:space="preserve">according to their </w:t>
      </w:r>
      <w:r>
        <w:t xml:space="preserve">likelihood of extinction under prevailing conditions </w:t>
      </w:r>
      <w:r>
        <w:fldChar w:fldCharType="begin" w:fldLock="1"/>
      </w:r>
      <w:r w:rsidR="001F1790">
        <w:instrText>ADDIN CSL_CITATION {"citationItems":[{"id":"ITEM-1","itemData":{"abstract":"The International Union for Conservation of Nature (IUCN) Red List of Threatened Species was increasingly used during the 1980s to assess the conservation status of species for policy and planning purposes. This use stimulated the development of a new set of quantitative criteria for listing species in the categories of threat: critically endangered, endangered, and vulnerable. These criteria, which were intended to be applicable to all species except microorganisms, were part of a broader system for classifying threatened species and were fully implemented by IUCN in 2000. The system and the criteria have been widely used by conservation practitioners and scientists and now underpin one indicator being used to assess the Convention on Biological Diversity 2010 biodiversity target. We describe the process and the technical background to the IUCN Red List system. The criteria refer to fundamental biological processes underlying population decline and extinction. But given major differences between species, the threatening processes affecting them, and the paucity of knowledge relating to most species, the IUCN system had to be both broad and flexible to be applicable to the majority of described species. The system was designed to measure the symptoms of extinction risk, and uses 5 independent criteria relating to aspects of population loss and decline of range size. A species is assigned to a threat category if it meets the quantitative threshold for at least one criterion. The criteria and the accompanying rules and guidelines used by IUCN are intended to increase the consistency, transparency, and validity of its categorization system, but it necessitates some compromises that affect the applicability of the system and the species lists that result. In particular, choices were made over the assessment of uncertainty, poorly known species, depleted species, population decline, restricted ranges, and rarity; all of these affect the way red lists should be viewed and used. Processes related to priority setting and the development of national red lists need to take account of some assumptions in the formulation of the criteria.","author":[{"dropping-particle":"","family":"Mace","given":"Georgina","non-dropping-particle":"","parse-names":false,"suffix":""},{"dropping-particle":"","family":"Collar","given":"Nigel J.","non-dropping-particle":"","parse-names":false,"suffix":""},{"dropping-particle":"","family":"Gaston","given":"Kevin J.","non-dropping-particle":"","parse-names":false,"suffix":""},{"dropping-particle":"","family":"Hilton-Taylor","given":"Craig","non-dropping-particle":"","parse-names":false,"suffix":""},{"dropping-particle":"","family":"Akakaya","given":"H. Resit","non-dropping-particle":"","parse-names":false,"suffix":""},{"dropping-particle":"","family":"Leader-Williams","given":"Nigel","non-dropping-particle":"","parse-names":false,"suffix":""},{"dropping-particle":"","family":"Milner-Gulland","given":"E. J.","non-dropping-particle":"","parse-names":false,"suffix":""},{"dropping-particle":"","family":"Stuart","given":"Simon N.","non-dropping-particle":"","parse-names":false,"suffix":""}],"container-title":"Conservation Biology","id":"ITEM-1","issue":"6","issued":{"date-parts":[["2008"]]},"page":"1424-1442","title":"Quantification of extinction risk: IUCN's system for classifying threatened species","type":"article","volume":"22"},"uris":["http://www.mendeley.com/documents/?uuid=1c14ee50-008c-4adf-87b1-38ef181a5249"]},{"id":"ITEM-2","itemData":{"author":[{"dropping-particle":"","family":"IUCN","given":"","non-dropping-particle":"","parse-names":false,"suffix":""}],"container-title":"Prepared by the IUCN Species Survival Commission","id":"ITEM-2","issued":{"date-parts":[["2001"]]},"publisher-place":"Gland, Switzerland","title":"IUCN Red List Categories and Criteria: version 3.1","type":"article"},"uris":["http://www.mendeley.com/documents/?uuid=04d18759-9098-4981-bc72-eb9a008e2f77"]}],"mendeley":{"formattedCitation":"(IUCN, 2001; Mace et al., 2008)","plainTextFormattedCitation":"(IUCN, 2001; Mace et al., 2008)","previouslyFormattedCitation":"(IUCN, 2001; Mace et al., 2008)"},"properties":{"noteIndex":0},"schema":"https://github.com/citation-style-language/schema/raw/master/csl-citation.json"}</w:instrText>
      </w:r>
      <w:r>
        <w:fldChar w:fldCharType="separate"/>
      </w:r>
      <w:r w:rsidR="00203E00" w:rsidRPr="00203E00">
        <w:rPr>
          <w:noProof/>
        </w:rPr>
        <w:t>(IUCN, 2001; Mace et al., 2008)</w:t>
      </w:r>
      <w:r>
        <w:fldChar w:fldCharType="end"/>
      </w:r>
      <w:r>
        <w:t xml:space="preserve">. The criteria are underpinned by metrics </w:t>
      </w:r>
      <w:r w:rsidR="007A21B0">
        <w:t>relating to</w:t>
      </w:r>
      <w:r>
        <w:t xml:space="preserve"> extinction theory</w:t>
      </w:r>
      <w:r w:rsidR="006D0113">
        <w:t>,</w:t>
      </w:r>
      <w:r>
        <w:t xml:space="preserve"> such as small or declining populations</w:t>
      </w:r>
      <w:r w:rsidR="00791813">
        <w:t xml:space="preserve"> </w:t>
      </w:r>
      <w:r w:rsidR="00791813">
        <w:fldChar w:fldCharType="begin" w:fldLock="1"/>
      </w:r>
      <w:r w:rsidR="00C05F38">
        <w:instrText>ADDIN CSL_CITATION {"citationItems":[{"id":"ITEM-1","itemData":{"abstract":"IUCN categories of threat (Endangered, Vulnera- ble, Rare, Indeterminate, and others) are widely used in 'Red lists' of endangered species and have become an important tool in conservation action at international, national, re- gional, and thematic levels. The existing definitions are largely subjective, and as a result, categorizations made by different authorities differ and may not accurately reflect actual extinction risks. We present proposals to redefine cat- egories in terms of the probability of extinction within a specific time period based on the theory of extinction times for single populations and on meaningful time scales for conservation action. Three categories are proposed (CRITI- CAL, ENDANGERED, VULNERABLE) with decreasing levels of threat over increasing time scales for species estimated to have at least a 10% probability of extinction within 100 years. The process of assigning species to categories may need to vary among different taxonomic groups, but we present some simple qualitative criteria based on population biol- ogy theory, which we suggest are appropriate at least for most large vertebrates. The process of assessing threat is clearly distinguished from that of setting priorities for con- servation action, and only the former is discussed her","author":[{"dropping-particle":"","family":"Mace","given":"G M","non-dropping-particle":"","parse-names":false,"suffix":""},{"dropping-particle":"","family":"Lande","given":"R","non-dropping-particle":"","parse-names":false,"suffix":""}],"container-title":"Conservation Biology","id":"ITEM-1","issue":"2","issued":{"date-parts":[["1991"]]},"page":"148-157","title":"Assessing Extinction Threats : Toward a Reevaluation of IUCN Treatened Species Categories","type":"article-journal","volume":"5"},"uris":["http://www.mendeley.com/documents/?uuid=fc545c13-3218-438b-ad0c-68f4bf017483"]}],"mendeley":{"formattedCitation":"(Mace and Lande, 1991)","plainTextFormattedCitation":"(Mace and Lande, 1991)","previouslyFormattedCitation":"(Mace and Lande, 1991)"},"properties":{"noteIndex":0},"schema":"https://github.com/citation-style-language/schema/raw/master/csl-citation.json"}</w:instrText>
      </w:r>
      <w:r w:rsidR="00791813">
        <w:fldChar w:fldCharType="separate"/>
      </w:r>
      <w:r w:rsidR="00791813" w:rsidRPr="00534292">
        <w:rPr>
          <w:noProof/>
        </w:rPr>
        <w:t>(Mace and Lande, 1991)</w:t>
      </w:r>
      <w:r w:rsidR="00791813">
        <w:fldChar w:fldCharType="end"/>
      </w:r>
      <w:r w:rsidR="00791813">
        <w:t>. T</w:t>
      </w:r>
      <w:r>
        <w:t xml:space="preserve">hresholds set for these metrics determine </w:t>
      </w:r>
      <w:r w:rsidR="005A4F13">
        <w:t xml:space="preserve">to </w:t>
      </w:r>
      <w:r>
        <w:t xml:space="preserve">which category a species should be assigned </w:t>
      </w:r>
      <w:r>
        <w:fldChar w:fldCharType="begin" w:fldLock="1"/>
      </w:r>
      <w:r w:rsidR="001F1790">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fldChar w:fldCharType="separate"/>
      </w:r>
      <w:r w:rsidR="001F1790" w:rsidRPr="001F1790">
        <w:rPr>
          <w:noProof/>
        </w:rPr>
        <w:t>(IUCN, 2001)</w:t>
      </w:r>
      <w:r>
        <w:fldChar w:fldCharType="end"/>
      </w:r>
      <w:r>
        <w:t>. Manual interpretation of the criteria, even by trained assessors, can sometimes result in errors that need to be resolved</w:t>
      </w:r>
      <w:r w:rsidR="006D0113">
        <w:t>,</w:t>
      </w:r>
      <w:r>
        <w:t xml:space="preserve"> either through assessment review or by </w:t>
      </w:r>
      <w:r w:rsidR="00417B18">
        <w:t xml:space="preserve">IUCN </w:t>
      </w:r>
      <w:r>
        <w:t>Red List Unit</w:t>
      </w:r>
      <w:r w:rsidR="008C2C67">
        <w:t xml:space="preserve"> staff</w:t>
      </w:r>
      <w:r>
        <w:t xml:space="preserve">, </w:t>
      </w:r>
      <w:r w:rsidR="00A44EEC">
        <w:t xml:space="preserve">the team ultimately responsible for publication and upkeep of the Red List. </w:t>
      </w:r>
      <w:r w:rsidR="00E954C8">
        <w:t xml:space="preserve">Manual corrections </w:t>
      </w:r>
      <w:r>
        <w:t>absorb time that could be spent processing error</w:t>
      </w:r>
      <w:r w:rsidR="00361076">
        <w:t>-</w:t>
      </w:r>
      <w:r>
        <w:t xml:space="preserve">free assessments. To assist assessors, an automated </w:t>
      </w:r>
      <w:r w:rsidRPr="004D0E45">
        <w:rPr>
          <w:i/>
          <w:iCs/>
        </w:rPr>
        <w:t>criteria calculator</w:t>
      </w:r>
      <w:r>
        <w:t xml:space="preserve"> has been built into </w:t>
      </w:r>
      <w:r w:rsidR="009219DA" w:rsidRPr="1E97000F">
        <w:rPr>
          <w:rFonts w:eastAsia="Malgun Gothic"/>
        </w:rPr>
        <w:t xml:space="preserve">the </w:t>
      </w:r>
      <w:r w:rsidR="007F55B9">
        <w:rPr>
          <w:rFonts w:eastAsia="Malgun Gothic"/>
        </w:rPr>
        <w:t xml:space="preserve">online Red List </w:t>
      </w:r>
      <w:r w:rsidR="009219DA" w:rsidRPr="1E97000F">
        <w:rPr>
          <w:rFonts w:eastAsia="Malgun Gothic"/>
        </w:rPr>
        <w:t>data management system</w:t>
      </w:r>
      <w:r w:rsidR="009219DA">
        <w:rPr>
          <w:rFonts w:eastAsia="Malgun Gothic"/>
        </w:rPr>
        <w:t>, the Species Information S</w:t>
      </w:r>
      <w:r w:rsidR="003F0181">
        <w:rPr>
          <w:rFonts w:eastAsia="Malgun Gothic"/>
        </w:rPr>
        <w:t>ervice</w:t>
      </w:r>
      <w:r w:rsidR="009219DA">
        <w:rPr>
          <w:rFonts w:eastAsia="Malgun Gothic"/>
        </w:rPr>
        <w:t xml:space="preserve"> (</w:t>
      </w:r>
      <w:r>
        <w:t>SIS</w:t>
      </w:r>
      <w:r w:rsidR="009219DA">
        <w:t>)</w:t>
      </w:r>
      <w:r w:rsidR="006D0113">
        <w:t>. This</w:t>
      </w:r>
      <w:r>
        <w:t xml:space="preserve"> automatically assigns the most appropriate category based on the data that ha</w:t>
      </w:r>
      <w:r w:rsidR="00361076">
        <w:t>ve</w:t>
      </w:r>
      <w:r>
        <w:t xml:space="preserve"> been entered </w:t>
      </w:r>
      <w:r w:rsidR="00CC25E8">
        <w:fldChar w:fldCharType="begin" w:fldLock="1"/>
      </w:r>
      <w:r w:rsidR="004A71EA">
        <w:instrText>ADDIN CSL_CITATION {"citationItems":[{"id":"ITEM-1","itemData":{"URL":"http://www.iucnredlist.org/technical-documents/red-list-training/species-information-service","author":[{"dropping-particle":"","family":"IUCN","given":"","non-dropping-particle":"","parse-names":false,"suffix":""}],"id":"ITEM-1","issued":{"date-parts":[["2018"]]},"title":"SIS Self-teach Tool","type":"webpage"},"uris":["http://www.mendeley.com/documents/?uuid=1fc11ae5-f916-4fcd-9a5f-01275a31d9d0"]}],"mendeley":{"formattedCitation":"(IUCN, 2018b)","plainTextFormattedCitation":"(IUCN, 2018b)","previouslyFormattedCitation":"(IUCN, 2018b)"},"properties":{"noteIndex":0},"schema":"https://github.com/citation-style-language/schema/raw/master/csl-citation.json"}</w:instrText>
      </w:r>
      <w:r w:rsidR="00CC25E8">
        <w:fldChar w:fldCharType="separate"/>
      </w:r>
      <w:r w:rsidR="00417172" w:rsidRPr="00417172">
        <w:rPr>
          <w:noProof/>
        </w:rPr>
        <w:t>(IUCN, 2018b)</w:t>
      </w:r>
      <w:r w:rsidR="00CC25E8">
        <w:fldChar w:fldCharType="end"/>
      </w:r>
      <w:r w:rsidR="00FA116B">
        <w:t>.</w:t>
      </w:r>
    </w:p>
    <w:p w14:paraId="351571CB" w14:textId="7C7BECD3" w:rsidR="005151D0" w:rsidRDefault="003028C2" w:rsidP="005151D0">
      <w:r>
        <w:t>Efficiency is also lost towards the end of the assessment process when time is spent checking assessments for consistency</w:t>
      </w:r>
      <w:r w:rsidR="006D0113">
        <w:t>,</w:t>
      </w:r>
      <w:r>
        <w:t xml:space="preserve"> such as ensuring the minimum requirements have been met. To reduce this wasted effort</w:t>
      </w:r>
      <w:r w:rsidR="006D0113">
        <w:t>,</w:t>
      </w:r>
      <w:r>
        <w:t xml:space="preserve"> an </w:t>
      </w:r>
      <w:r w:rsidRPr="00AF7AD7">
        <w:rPr>
          <w:i/>
        </w:rPr>
        <w:t>integrity checker</w:t>
      </w:r>
      <w:r>
        <w:t xml:space="preserve"> has been added to SIS that checks </w:t>
      </w:r>
      <w:r w:rsidR="006D0113">
        <w:t xml:space="preserve">that </w:t>
      </w:r>
      <w:r>
        <w:t xml:space="preserve">the appropriate level of supporting data has been provided – see section 2.2. </w:t>
      </w:r>
      <w:r>
        <w:rPr>
          <w:rFonts w:ascii="Calibri" w:hAnsi="Calibri" w:cs="Calibri"/>
        </w:rPr>
        <w:t xml:space="preserve">The use of the </w:t>
      </w:r>
      <w:r w:rsidRPr="00AF7AD7">
        <w:rPr>
          <w:rFonts w:ascii="Calibri" w:hAnsi="Calibri" w:cs="Calibri"/>
          <w:i/>
        </w:rPr>
        <w:t>criteria calculator</w:t>
      </w:r>
      <w:r>
        <w:rPr>
          <w:rFonts w:ascii="Calibri" w:hAnsi="Calibri" w:cs="Calibri"/>
        </w:rPr>
        <w:t xml:space="preserve"> and </w:t>
      </w:r>
      <w:r w:rsidRPr="00AF7AD7">
        <w:rPr>
          <w:i/>
        </w:rPr>
        <w:t>integrity checker</w:t>
      </w:r>
      <w:r>
        <w:t xml:space="preserve"> </w:t>
      </w:r>
      <w:r>
        <w:rPr>
          <w:rFonts w:ascii="Calibri" w:hAnsi="Calibri" w:cs="Calibri"/>
        </w:rPr>
        <w:t xml:space="preserve">will help assessors generate ‘technically’ correct assessments. </w:t>
      </w:r>
      <w:r>
        <w:t>Enforcing use of these tools is unlikely to result in a significant increase in the generation of new assessments</w:t>
      </w:r>
      <w:r w:rsidR="00361076">
        <w:t>;</w:t>
      </w:r>
      <w:r>
        <w:t xml:space="preserve"> rather it will help to free capacity of the Red List Unit to process more assessments</w:t>
      </w:r>
      <w:r w:rsidR="007B14F7">
        <w:t>,</w:t>
      </w:r>
      <w:r>
        <w:t xml:space="preserve"> and act as a training aid </w:t>
      </w:r>
      <w:r w:rsidR="006970D3">
        <w:t xml:space="preserve">that can reduce </w:t>
      </w:r>
      <w:r w:rsidR="00B1315C">
        <w:t xml:space="preserve">assessor bias </w:t>
      </w:r>
      <w:r w:rsidR="00B1315C">
        <w:fldChar w:fldCharType="begin" w:fldLock="1"/>
      </w:r>
      <w:r w:rsidR="003E0AFD">
        <w:instrText>ADDIN CSL_CITATION {"citationItems":[{"id":"ITEM-1","itemData":{"DOI":"10.3389/fevo.2015.00087","ISSN":"2296-701X","abstract":"The IUCN Red List is the most widely used tool to measure extinction risk and report biodiversity trends. Accurate and standardised conservation status assessments for the IUCN Red List are limited by a lack of adequate information; and need consistent and unbiased interpretation of that information. Variable interpretation stems from a lack of quantified thresholds in certain areas of the Red List guidelines. Thus, even in situations with sufficient information to make a Red List assessment, inconsistency can occur when experts, especially from different regions, interpret the guidelines differently, thereby undermining the goals and credibility of the process. In such an information vacuum, assessors make assumptions depending on their level of Red List experience (subconscious bias) and their personal values or agendas (conscious bias). We highlight two major issues where such bias influences assessments: relating to fenced subpopulations that require intensive management; and defining benchmark geographic distributions and thus the inclusion/exclusion of introduced subpopulations. We suggest assessor bias can be reduced by refining the Red List guidelines to include quantified thresholds for when to include fenced/intensively managed subpopulations or subpopulations outside the benchmark distribution; publishing case studies of difficult assessments to enhance cohesion between Specialist Groups; developing an online accreditation course on applying Red List criteria as a prerequisite for assessors; and ensuring that assessments of species subject to trade and utilisation are represented by all dissenting views (for example, both utilitarian and preservationist) and reviewed by relevant Specialist Groups. We believe these interventions would ensure consistent, reliable assessments of threatened species between regions and across assessors with divergent views, and will thus improve comparisons between taxa and counteract the use of Red List assessments as a tool","author":[{"dropping-particle":"","family":"Hayward","given":"Matt W.","non-dropping-particle":"","parse-names":false,"suffix":""},{"dropping-particle":"","family":"Child","given":"Matthew F.","non-dropping-particle":"","parse-names":false,"suffix":""},{"dropping-particle":"","family":"Kerley","given":"Graham I. H.","non-dropping-particle":"","parse-names":false,"suffix":""},{"dropping-particle":"","family":"Lindsey","given":"Peter A.","non-dropping-particle":"","parse-names":false,"suffix":""},{"dropping-particle":"","family":"Somers","given":"Michael J.","non-dropping-particle":"","parse-names":false,"suffix":""},{"dropping-particle":"","family":"Burns","given":"Bruce","non-dropping-particle":"","parse-names":false,"suffix":""}],"container-title":"Frontiers in Ecology and Evolution","id":"ITEM-1","issued":{"date-parts":[["2015","7","28"]]},"page":"87","publisher":"Frontiers","title":"Ambiguity in guideline definitions introduces assessor bias and influences consistency in IUCN Red List status assessments","type":"article-journal","volume":"3"},"uris":["http://www.mendeley.com/documents/?uuid=c883e13d-e86b-32cd-b929-2c85944b0d5e"]}],"mendeley":{"formattedCitation":"(Hayward et al., 2015)","plainTextFormattedCitation":"(Hayward et al., 2015)","previouslyFormattedCitation":"(Hayward et al., 2015)"},"properties":{"noteIndex":0},"schema":"https://github.com/citation-style-language/schema/raw/master/csl-citation.json"}</w:instrText>
      </w:r>
      <w:r w:rsidR="00B1315C">
        <w:fldChar w:fldCharType="separate"/>
      </w:r>
      <w:r w:rsidR="00B1315C" w:rsidRPr="00B1315C">
        <w:rPr>
          <w:noProof/>
        </w:rPr>
        <w:t>(Hayward et al., 2015)</w:t>
      </w:r>
      <w:r w:rsidR="00B1315C">
        <w:fldChar w:fldCharType="end"/>
      </w:r>
      <w:r>
        <w:t>.</w:t>
      </w:r>
    </w:p>
    <w:p w14:paraId="08B5EE45" w14:textId="5331B5BA" w:rsidR="00E0766E" w:rsidRPr="007B6D67" w:rsidRDefault="00030874" w:rsidP="005151D0">
      <w:pPr>
        <w:pStyle w:val="Heading2"/>
        <w:rPr>
          <w:rFonts w:eastAsia="Malgun Gothic"/>
        </w:rPr>
      </w:pPr>
      <w:bookmarkStart w:id="7" w:name="_Toc518374402"/>
      <w:r>
        <w:rPr>
          <w:rFonts w:eastAsia="Malgun Gothic"/>
        </w:rPr>
        <w:t>2</w:t>
      </w:r>
      <w:r w:rsidR="1E97000F" w:rsidRPr="007B6D67">
        <w:rPr>
          <w:rFonts w:eastAsia="Malgun Gothic"/>
        </w:rPr>
        <w:t xml:space="preserve">.2 </w:t>
      </w:r>
      <w:r w:rsidR="00967A9B">
        <w:rPr>
          <w:rFonts w:eastAsia="Malgun Gothic"/>
        </w:rPr>
        <w:t>Reduced d</w:t>
      </w:r>
      <w:r w:rsidR="1E97000F" w:rsidRPr="007B6D67">
        <w:rPr>
          <w:rFonts w:eastAsia="Malgun Gothic"/>
        </w:rPr>
        <w:t>ata requirements</w:t>
      </w:r>
      <w:bookmarkEnd w:id="7"/>
    </w:p>
    <w:p w14:paraId="4A0D6D3A" w14:textId="35A42B85" w:rsidR="00503263" w:rsidRDefault="1E97000F" w:rsidP="00820E38">
      <w:pPr>
        <w:rPr>
          <w:rFonts w:eastAsia="Malgun Gothic"/>
        </w:rPr>
      </w:pPr>
      <w:r w:rsidRPr="1E97000F">
        <w:rPr>
          <w:rFonts w:eastAsia="Malgun Gothic"/>
        </w:rPr>
        <w:t>The comprehensive</w:t>
      </w:r>
      <w:r w:rsidR="00070C3A">
        <w:rPr>
          <w:rFonts w:eastAsia="Malgun Gothic"/>
        </w:rPr>
        <w:t>,</w:t>
      </w:r>
      <w:r w:rsidRPr="1E97000F">
        <w:rPr>
          <w:rFonts w:eastAsia="Malgun Gothic"/>
        </w:rPr>
        <w:t xml:space="preserve"> quantitative nature of </w:t>
      </w:r>
      <w:r w:rsidR="00EA4464">
        <w:rPr>
          <w:rFonts w:eastAsia="Malgun Gothic"/>
        </w:rPr>
        <w:t xml:space="preserve">each </w:t>
      </w:r>
      <w:r w:rsidRPr="1E97000F">
        <w:rPr>
          <w:rFonts w:eastAsia="Malgun Gothic"/>
        </w:rPr>
        <w:t xml:space="preserve">Red List assessment both makes </w:t>
      </w:r>
      <w:r w:rsidR="002425BB">
        <w:rPr>
          <w:rFonts w:eastAsia="Malgun Gothic"/>
        </w:rPr>
        <w:t xml:space="preserve">the Red List a </w:t>
      </w:r>
      <w:r w:rsidRPr="1E97000F">
        <w:rPr>
          <w:rFonts w:eastAsia="Malgun Gothic"/>
        </w:rPr>
        <w:t xml:space="preserve">valuable tool and slows </w:t>
      </w:r>
      <w:r w:rsidR="002425BB">
        <w:rPr>
          <w:rFonts w:eastAsia="Malgun Gothic"/>
        </w:rPr>
        <w:t>its</w:t>
      </w:r>
      <w:r w:rsidRPr="1E97000F">
        <w:rPr>
          <w:rFonts w:eastAsia="Malgun Gothic"/>
        </w:rPr>
        <w:t xml:space="preserve"> expansion. Assessors have been </w:t>
      </w:r>
      <w:r w:rsidR="00561981">
        <w:rPr>
          <w:rFonts w:eastAsia="Malgun Gothic"/>
        </w:rPr>
        <w:t>deterred</w:t>
      </w:r>
      <w:r w:rsidRPr="1E97000F">
        <w:rPr>
          <w:rFonts w:eastAsia="Malgun Gothic"/>
        </w:rPr>
        <w:t xml:space="preserve"> by having to document species in much more detail than may be necessary to assign Red List Categories with reasonable confidence, resulting in potentia</w:t>
      </w:r>
      <w:r w:rsidR="00AC3D8D">
        <w:rPr>
          <w:rFonts w:eastAsia="Malgun Gothic"/>
        </w:rPr>
        <w:t xml:space="preserve">l contributors </w:t>
      </w:r>
      <w:r w:rsidR="007F62A3">
        <w:rPr>
          <w:rFonts w:eastAsia="Malgun Gothic"/>
        </w:rPr>
        <w:t xml:space="preserve">to the Red List </w:t>
      </w:r>
      <w:r w:rsidR="00AC3D8D">
        <w:rPr>
          <w:rFonts w:eastAsia="Malgun Gothic"/>
        </w:rPr>
        <w:t xml:space="preserve">either failing to finalise assessments </w:t>
      </w:r>
      <w:r w:rsidRPr="1E97000F">
        <w:rPr>
          <w:rFonts w:eastAsia="Malgun Gothic"/>
        </w:rPr>
        <w:t>or resorting to publishing them elsewhere.</w:t>
      </w:r>
    </w:p>
    <w:p w14:paraId="00242FFA" w14:textId="7AB7F03A" w:rsidR="00503263" w:rsidRPr="005E49DE" w:rsidRDefault="00503263" w:rsidP="00820E38">
      <w:pPr>
        <w:rPr>
          <w:rFonts w:eastAsia="Malgun Gothic"/>
        </w:rPr>
      </w:pPr>
      <w:r w:rsidRPr="005E49DE">
        <w:rPr>
          <w:rFonts w:eastAsia="Malgun Gothic"/>
        </w:rPr>
        <w:t xml:space="preserve">Lobbying from the IUCN Plant Conservation Sub-Committee (PCSC) and the </w:t>
      </w:r>
      <w:r>
        <w:rPr>
          <w:rFonts w:eastAsia="Malgun Gothic"/>
        </w:rPr>
        <w:t xml:space="preserve">IUCN SSC </w:t>
      </w:r>
      <w:r w:rsidRPr="005E49DE">
        <w:rPr>
          <w:rFonts w:eastAsia="Malgun Gothic"/>
        </w:rPr>
        <w:t xml:space="preserve">South African Plant Specialist Group resulted in </w:t>
      </w:r>
      <w:r>
        <w:rPr>
          <w:rFonts w:eastAsia="Malgun Gothic"/>
        </w:rPr>
        <w:t>revised</w:t>
      </w:r>
      <w:r w:rsidRPr="005E49DE">
        <w:rPr>
          <w:rFonts w:eastAsia="Malgun Gothic"/>
        </w:rPr>
        <w:t xml:space="preserve"> guidelines </w:t>
      </w:r>
      <w:r>
        <w:rPr>
          <w:rFonts w:eastAsia="Malgun Gothic"/>
        </w:rPr>
        <w:t>on</w:t>
      </w:r>
      <w:r w:rsidRPr="005E49DE">
        <w:rPr>
          <w:rFonts w:eastAsia="Malgun Gothic"/>
        </w:rPr>
        <w:t xml:space="preserve"> </w:t>
      </w:r>
      <w:r>
        <w:rPr>
          <w:rFonts w:eastAsia="Malgun Gothic"/>
        </w:rPr>
        <w:t>supporting</w:t>
      </w:r>
      <w:r w:rsidRPr="005E49DE">
        <w:rPr>
          <w:rFonts w:eastAsia="Malgun Gothic"/>
        </w:rPr>
        <w:t xml:space="preserve"> </w:t>
      </w:r>
      <w:r>
        <w:rPr>
          <w:rFonts w:eastAsia="Malgun Gothic"/>
        </w:rPr>
        <w:t xml:space="preserve">information </w:t>
      </w:r>
      <w:r w:rsidRPr="005E49DE">
        <w:rPr>
          <w:rFonts w:eastAsia="Malgun Gothic"/>
        </w:rPr>
        <w:t xml:space="preserve">requirements for Red List assessments </w:t>
      </w:r>
      <w:r w:rsidRPr="1E97000F">
        <w:fldChar w:fldCharType="begin" w:fldLock="1"/>
      </w:r>
      <w:r w:rsidR="00817B31">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Pr="1E97000F">
        <w:rPr>
          <w:rFonts w:eastAsia="Malgun Gothic"/>
        </w:rPr>
        <w:fldChar w:fldCharType="separate"/>
      </w:r>
      <w:r w:rsidR="005C12FF" w:rsidRPr="005C12FF">
        <w:rPr>
          <w:rFonts w:eastAsia="Malgun Gothic"/>
          <w:noProof/>
        </w:rPr>
        <w:t>(IUCN, 2016)</w:t>
      </w:r>
      <w:r w:rsidRPr="1E97000F">
        <w:fldChar w:fldCharType="end"/>
      </w:r>
      <w:r w:rsidRPr="005E49DE">
        <w:rPr>
          <w:rFonts w:eastAsia="Malgun Gothic"/>
        </w:rPr>
        <w:t xml:space="preserve">. The new guidelines identified that some data </w:t>
      </w:r>
      <w:r>
        <w:rPr>
          <w:rFonts w:eastAsia="Malgun Gothic"/>
        </w:rPr>
        <w:t>are</w:t>
      </w:r>
      <w:r w:rsidRPr="005E49DE">
        <w:rPr>
          <w:rFonts w:eastAsia="Malgun Gothic"/>
        </w:rPr>
        <w:t xml:space="preserve"> not strictly required to support assessment</w:t>
      </w:r>
      <w:r>
        <w:rPr>
          <w:rFonts w:eastAsia="Malgun Gothic"/>
        </w:rPr>
        <w:t>s</w:t>
      </w:r>
      <w:r w:rsidRPr="005E49DE">
        <w:rPr>
          <w:rFonts w:eastAsia="Malgun Gothic"/>
        </w:rPr>
        <w:t xml:space="preserve"> and were therefore downgraded to optional. </w:t>
      </w:r>
      <w:r>
        <w:rPr>
          <w:rFonts w:eastAsia="Malgun Gothic"/>
        </w:rPr>
        <w:t>Further</w:t>
      </w:r>
      <w:r w:rsidRPr="005E49DE">
        <w:rPr>
          <w:rFonts w:eastAsia="Malgun Gothic"/>
        </w:rPr>
        <w:t xml:space="preserve">, data requirements were differentiated according to the final rating (e.g. minimal data are now </w:t>
      </w:r>
      <w:r w:rsidRPr="000B1888">
        <w:rPr>
          <w:rFonts w:eastAsia="Malgun Gothic"/>
        </w:rPr>
        <w:t>required to support Least Concern as</w:t>
      </w:r>
      <w:r w:rsidRPr="009A28F1">
        <w:rPr>
          <w:rFonts w:eastAsia="Malgun Gothic"/>
        </w:rPr>
        <w:t>sessments, while</w:t>
      </w:r>
      <w:r w:rsidRPr="00571A38">
        <w:rPr>
          <w:rFonts w:eastAsia="Malgun Gothic"/>
        </w:rPr>
        <w:t xml:space="preserve"> a threatened rating still requires all relevant data). The </w:t>
      </w:r>
      <w:r w:rsidR="00EE0193" w:rsidRPr="00EB6721">
        <w:rPr>
          <w:rFonts w:eastAsia="Malgun Gothic"/>
        </w:rPr>
        <w:t xml:space="preserve">new guidelines </w:t>
      </w:r>
      <w:r w:rsidRPr="00EB6721">
        <w:rPr>
          <w:rFonts w:eastAsia="Malgun Gothic"/>
        </w:rPr>
        <w:t xml:space="preserve">also </w:t>
      </w:r>
      <w:r w:rsidR="00552B7B" w:rsidRPr="00206E56">
        <w:rPr>
          <w:rFonts w:eastAsia="Malgun Gothic"/>
        </w:rPr>
        <w:t>clarified</w:t>
      </w:r>
      <w:r w:rsidRPr="00FC68EB">
        <w:rPr>
          <w:rFonts w:eastAsia="Malgun Gothic"/>
        </w:rPr>
        <w:t xml:space="preserve"> IUCN’s justification for requesting these data, which included t</w:t>
      </w:r>
      <w:r w:rsidRPr="005E49DE">
        <w:rPr>
          <w:rFonts w:eastAsia="Malgun Gothic"/>
        </w:rPr>
        <w:t xml:space="preserve">he need to analyse the Red List dataset and to allow basic functioning of the Red List website </w:t>
      </w:r>
      <w:r w:rsidR="00070C3A">
        <w:rPr>
          <w:rFonts w:eastAsia="Malgun Gothic"/>
        </w:rPr>
        <w:t>(</w:t>
      </w:r>
      <w:r>
        <w:rPr>
          <w:rFonts w:eastAsia="Malgun Gothic"/>
        </w:rPr>
        <w:t>searching and filtering</w:t>
      </w:r>
      <w:r w:rsidR="00070C3A">
        <w:rPr>
          <w:rFonts w:eastAsia="Malgun Gothic"/>
        </w:rPr>
        <w:t>)</w:t>
      </w:r>
      <w:r w:rsidRPr="005E49DE">
        <w:rPr>
          <w:rFonts w:eastAsia="Malgun Gothic"/>
        </w:rPr>
        <w:t xml:space="preserve">. The new requirements split supporting </w:t>
      </w:r>
      <w:r w:rsidR="009543B3">
        <w:rPr>
          <w:rFonts w:eastAsia="Malgun Gothic"/>
        </w:rPr>
        <w:t xml:space="preserve">data for </w:t>
      </w:r>
      <w:r w:rsidRPr="005E49DE">
        <w:rPr>
          <w:rFonts w:eastAsia="Malgun Gothic"/>
        </w:rPr>
        <w:t>Red List assessments into three categories:</w:t>
      </w:r>
    </w:p>
    <w:p w14:paraId="07513E80" w14:textId="01372E57" w:rsidR="00503263" w:rsidRPr="00AC3D8D" w:rsidRDefault="1E97000F" w:rsidP="00AC3D8D">
      <w:pPr>
        <w:pStyle w:val="ListParagraph"/>
        <w:numPr>
          <w:ilvl w:val="0"/>
          <w:numId w:val="15"/>
        </w:numPr>
        <w:rPr>
          <w:rFonts w:eastAsia="Malgun Gothic"/>
        </w:rPr>
      </w:pPr>
      <w:r w:rsidRPr="00AC3D8D">
        <w:rPr>
          <w:rFonts w:eastAsia="Malgun Gothic"/>
          <w:b/>
        </w:rPr>
        <w:t>Required Supporting Information</w:t>
      </w:r>
      <w:r w:rsidRPr="00AC3D8D">
        <w:rPr>
          <w:rFonts w:eastAsia="Malgun Gothic"/>
        </w:rPr>
        <w:t xml:space="preserve"> – required for all Red List assessments</w:t>
      </w:r>
      <w:r w:rsidR="00270019">
        <w:rPr>
          <w:rFonts w:eastAsia="Malgun Gothic"/>
        </w:rPr>
        <w:t xml:space="preserve"> </w:t>
      </w:r>
      <w:r w:rsidR="008D6DA8">
        <w:rPr>
          <w:rFonts w:eastAsia="Malgun Gothic"/>
        </w:rPr>
        <w:t xml:space="preserve">or </w:t>
      </w:r>
      <w:r w:rsidRPr="00AC3D8D">
        <w:rPr>
          <w:rFonts w:eastAsia="Malgun Gothic"/>
        </w:rPr>
        <w:t>under specific conditions (e.g. plant growth form</w:t>
      </w:r>
      <w:r w:rsidR="006362D1">
        <w:rPr>
          <w:rFonts w:eastAsia="Malgun Gothic"/>
        </w:rPr>
        <w:t xml:space="preserve"> is</w:t>
      </w:r>
      <w:r w:rsidRPr="00AC3D8D">
        <w:rPr>
          <w:rFonts w:eastAsia="Malgun Gothic"/>
        </w:rPr>
        <w:t xml:space="preserve"> only needed for plants).</w:t>
      </w:r>
    </w:p>
    <w:p w14:paraId="52D75C36" w14:textId="647ADFD9" w:rsidR="00503263" w:rsidRPr="00AC3D8D" w:rsidRDefault="1E97000F" w:rsidP="00AC3D8D">
      <w:pPr>
        <w:pStyle w:val="ListParagraph"/>
        <w:numPr>
          <w:ilvl w:val="0"/>
          <w:numId w:val="15"/>
        </w:numPr>
        <w:rPr>
          <w:rFonts w:eastAsia="Malgun Gothic"/>
        </w:rPr>
      </w:pPr>
      <w:r w:rsidRPr="00AC3D8D">
        <w:rPr>
          <w:rFonts w:eastAsia="Malgun Gothic"/>
          <w:b/>
        </w:rPr>
        <w:t xml:space="preserve">Recommended Supporting </w:t>
      </w:r>
      <w:r w:rsidR="00AC3D8D">
        <w:rPr>
          <w:rFonts w:eastAsia="Malgun Gothic"/>
          <w:b/>
        </w:rPr>
        <w:t>I</w:t>
      </w:r>
      <w:r w:rsidRPr="00AC3D8D">
        <w:rPr>
          <w:rFonts w:eastAsia="Malgun Gothic"/>
          <w:b/>
        </w:rPr>
        <w:t>nformation</w:t>
      </w:r>
      <w:r w:rsidRPr="00AC3D8D">
        <w:rPr>
          <w:rFonts w:eastAsia="Malgun Gothic"/>
        </w:rPr>
        <w:t xml:space="preserve"> –</w:t>
      </w:r>
      <w:r w:rsidR="00273849">
        <w:rPr>
          <w:rFonts w:eastAsia="Malgun Gothic"/>
        </w:rPr>
        <w:t xml:space="preserve"> </w:t>
      </w:r>
      <w:r w:rsidRPr="00AC3D8D">
        <w:rPr>
          <w:rFonts w:eastAsia="Malgun Gothic"/>
        </w:rPr>
        <w:t>not mandatory, but assessors are encouraged to enter such data, especially for taxa included in the IUCN Species Strategic Plan, and for assessments generated by Red List Partner organisations.</w:t>
      </w:r>
    </w:p>
    <w:p w14:paraId="2AF9762D" w14:textId="77777777" w:rsidR="00503263" w:rsidRPr="00AC3D8D" w:rsidRDefault="1E97000F" w:rsidP="00AC3D8D">
      <w:pPr>
        <w:pStyle w:val="ListParagraph"/>
        <w:numPr>
          <w:ilvl w:val="0"/>
          <w:numId w:val="15"/>
        </w:numPr>
        <w:rPr>
          <w:rFonts w:eastAsia="Malgun Gothic"/>
        </w:rPr>
      </w:pPr>
      <w:r w:rsidRPr="00AC3D8D">
        <w:rPr>
          <w:rFonts w:eastAsia="Malgun Gothic"/>
          <w:b/>
        </w:rPr>
        <w:t>Discretionary (Optional) Supporting Information</w:t>
      </w:r>
      <w:r w:rsidRPr="00AC3D8D">
        <w:rPr>
          <w:rFonts w:eastAsia="Malgun Gothic"/>
        </w:rPr>
        <w:t xml:space="preserve"> – includes data not essential for the Red List, but which may be recorded for analytical purposes.</w:t>
      </w:r>
    </w:p>
    <w:p w14:paraId="2C620DB1" w14:textId="64391AD9" w:rsidR="00DD01EE" w:rsidRDefault="006B551D" w:rsidP="00820E38">
      <w:pPr>
        <w:rPr>
          <w:rFonts w:eastAsia="Malgun Gothic"/>
        </w:rPr>
      </w:pPr>
      <w:r>
        <w:rPr>
          <w:rFonts w:eastAsia="Malgun Gothic"/>
        </w:rPr>
        <w:lastRenderedPageBreak/>
        <w:t>R</w:t>
      </w:r>
      <w:r w:rsidR="1E97000F" w:rsidRPr="1E97000F">
        <w:rPr>
          <w:rFonts w:eastAsia="Malgun Gothic"/>
        </w:rPr>
        <w:t xml:space="preserve">educed </w:t>
      </w:r>
      <w:r>
        <w:rPr>
          <w:rFonts w:eastAsia="Malgun Gothic"/>
        </w:rPr>
        <w:t>data</w:t>
      </w:r>
      <w:r w:rsidR="1E97000F" w:rsidRPr="1E97000F">
        <w:rPr>
          <w:rFonts w:eastAsia="Malgun Gothic"/>
        </w:rPr>
        <w:t xml:space="preserve"> requirements for Least Concern species </w:t>
      </w:r>
      <w:proofErr w:type="gramStart"/>
      <w:r w:rsidR="00AC3D8D" w:rsidRPr="1E97000F">
        <w:rPr>
          <w:rFonts w:eastAsia="Malgun Gothic"/>
        </w:rPr>
        <w:t>open</w:t>
      </w:r>
      <w:r w:rsidR="00AC3D8D">
        <w:rPr>
          <w:rFonts w:eastAsia="Malgun Gothic"/>
        </w:rPr>
        <w:t xml:space="preserve"> up</w:t>
      </w:r>
      <w:proofErr w:type="gramEnd"/>
      <w:r w:rsidR="1E97000F" w:rsidRPr="1E97000F">
        <w:rPr>
          <w:rFonts w:eastAsia="Malgun Gothic"/>
        </w:rPr>
        <w:t xml:space="preserve"> the possibility of rapidly documenting </w:t>
      </w:r>
      <w:r w:rsidR="00273849">
        <w:rPr>
          <w:rFonts w:eastAsia="Malgun Gothic"/>
        </w:rPr>
        <w:t>many</w:t>
      </w:r>
      <w:r w:rsidR="1E97000F" w:rsidRPr="008B73CF">
        <w:rPr>
          <w:rFonts w:eastAsia="Malgun Gothic"/>
        </w:rPr>
        <w:t xml:space="preserve"> plant species – see </w:t>
      </w:r>
      <w:r w:rsidR="00273849">
        <w:rPr>
          <w:rFonts w:eastAsia="Malgun Gothic"/>
        </w:rPr>
        <w:t>section</w:t>
      </w:r>
      <w:r w:rsidR="00273849" w:rsidRPr="008B73CF">
        <w:rPr>
          <w:rFonts w:eastAsia="Malgun Gothic"/>
        </w:rPr>
        <w:t xml:space="preserve"> </w:t>
      </w:r>
      <w:r w:rsidR="008B73CF" w:rsidRPr="008B73CF">
        <w:rPr>
          <w:rFonts w:eastAsia="Malgun Gothic"/>
        </w:rPr>
        <w:t>4.2</w:t>
      </w:r>
      <w:r w:rsidR="00273849">
        <w:rPr>
          <w:rFonts w:eastAsia="Malgun Gothic"/>
        </w:rPr>
        <w:t xml:space="preserve"> – </w:t>
      </w:r>
      <w:r w:rsidR="0016618F">
        <w:rPr>
          <w:rFonts w:eastAsia="Malgun Gothic"/>
        </w:rPr>
        <w:t xml:space="preserve">potentially </w:t>
      </w:r>
      <w:r w:rsidR="00273849">
        <w:rPr>
          <w:rFonts w:eastAsia="Malgun Gothic"/>
        </w:rPr>
        <w:t xml:space="preserve">leading to </w:t>
      </w:r>
      <w:r w:rsidR="1E97000F" w:rsidRPr="008B73CF">
        <w:rPr>
          <w:rFonts w:eastAsia="Malgun Gothic"/>
        </w:rPr>
        <w:t>a</w:t>
      </w:r>
      <w:r w:rsidR="00070C3A">
        <w:rPr>
          <w:rFonts w:eastAsia="Malgun Gothic"/>
        </w:rPr>
        <w:t xml:space="preserve"> future</w:t>
      </w:r>
      <w:r w:rsidR="1E97000F" w:rsidRPr="008B73CF">
        <w:rPr>
          <w:rFonts w:eastAsia="Malgun Gothic"/>
        </w:rPr>
        <w:t xml:space="preserve"> increase in Least Concern assessments published on the R</w:t>
      </w:r>
      <w:r w:rsidR="1E97000F" w:rsidRPr="1E97000F">
        <w:rPr>
          <w:rFonts w:eastAsia="Malgun Gothic"/>
        </w:rPr>
        <w:t>ed List</w:t>
      </w:r>
      <w:r w:rsidR="002E0A3D">
        <w:rPr>
          <w:rFonts w:eastAsia="Malgun Gothic"/>
        </w:rPr>
        <w:t>.</w:t>
      </w:r>
    </w:p>
    <w:p w14:paraId="3F375C7D" w14:textId="45ED645B" w:rsidR="00503263" w:rsidRDefault="00F61381" w:rsidP="00820E38">
      <w:pPr>
        <w:rPr>
          <w:rFonts w:eastAsia="Malgun Gothic"/>
        </w:rPr>
      </w:pPr>
      <w:r w:rsidRPr="009A28F1">
        <w:rPr>
          <w:rFonts w:eastAsia="Malgun Gothic"/>
        </w:rPr>
        <w:t xml:space="preserve">This revision of </w:t>
      </w:r>
      <w:r w:rsidR="00273849" w:rsidRPr="009A28F1">
        <w:rPr>
          <w:rFonts w:eastAsia="Malgun Gothic"/>
        </w:rPr>
        <w:t xml:space="preserve">data-requirements </w:t>
      </w:r>
      <w:r w:rsidR="1E97000F" w:rsidRPr="009A28F1">
        <w:rPr>
          <w:rFonts w:eastAsia="Malgun Gothic"/>
        </w:rPr>
        <w:t>highlight</w:t>
      </w:r>
      <w:r w:rsidR="005E410F" w:rsidRPr="00571A38">
        <w:rPr>
          <w:rFonts w:eastAsia="Malgun Gothic"/>
        </w:rPr>
        <w:t>s</w:t>
      </w:r>
      <w:r w:rsidR="1E97000F" w:rsidRPr="00571A38">
        <w:rPr>
          <w:rFonts w:eastAsia="Malgun Gothic"/>
        </w:rPr>
        <w:t xml:space="preserve"> several</w:t>
      </w:r>
      <w:r w:rsidR="1E97000F" w:rsidRPr="1E97000F">
        <w:rPr>
          <w:rFonts w:eastAsia="Malgun Gothic"/>
        </w:rPr>
        <w:t xml:space="preserve"> important points. First, pressure from IUCN plant Specialist Groups helped make positive changes to Red Listing procedures</w:t>
      </w:r>
      <w:r w:rsidR="00070C3A">
        <w:rPr>
          <w:rFonts w:eastAsia="Malgun Gothic"/>
        </w:rPr>
        <w:t xml:space="preserve">; </w:t>
      </w:r>
      <w:r w:rsidR="00930627">
        <w:rPr>
          <w:rFonts w:eastAsia="Malgun Gothic"/>
        </w:rPr>
        <w:t xml:space="preserve">the </w:t>
      </w:r>
      <w:r w:rsidR="1E97000F" w:rsidRPr="1E97000F">
        <w:rPr>
          <w:rFonts w:eastAsia="Malgun Gothic"/>
        </w:rPr>
        <w:t>Red List Committee (incorporating Red List partners) was w</w:t>
      </w:r>
      <w:r w:rsidR="001E0BB5">
        <w:rPr>
          <w:rFonts w:eastAsia="Malgun Gothic"/>
        </w:rPr>
        <w:t>illing to respond. Second, the changes are al</w:t>
      </w:r>
      <w:r w:rsidR="1E97000F" w:rsidRPr="1E97000F">
        <w:rPr>
          <w:rFonts w:eastAsia="Malgun Gothic"/>
        </w:rPr>
        <w:t xml:space="preserve">so helpful for other </w:t>
      </w:r>
      <w:r w:rsidR="00070C3A">
        <w:rPr>
          <w:rFonts w:eastAsia="Malgun Gothic"/>
        </w:rPr>
        <w:t xml:space="preserve">highly </w:t>
      </w:r>
      <w:r w:rsidR="000076DC">
        <w:rPr>
          <w:rFonts w:eastAsia="Malgun Gothic"/>
        </w:rPr>
        <w:t>speciose</w:t>
      </w:r>
      <w:r w:rsidR="1E97000F" w:rsidRPr="1E97000F">
        <w:rPr>
          <w:rFonts w:eastAsia="Malgun Gothic"/>
        </w:rPr>
        <w:t xml:space="preserve"> groups</w:t>
      </w:r>
      <w:r w:rsidR="00070C3A">
        <w:rPr>
          <w:rFonts w:eastAsia="Malgun Gothic"/>
        </w:rPr>
        <w:t>,</w:t>
      </w:r>
      <w:r w:rsidR="1E97000F" w:rsidRPr="1E97000F">
        <w:rPr>
          <w:rFonts w:eastAsia="Malgun Gothic"/>
        </w:rPr>
        <w:t xml:space="preserve"> such as fungi and in</w:t>
      </w:r>
      <w:r w:rsidR="000076DC">
        <w:rPr>
          <w:rFonts w:eastAsia="Malgun Gothic"/>
        </w:rPr>
        <w:t>vertebrates</w:t>
      </w:r>
      <w:r w:rsidR="00070C3A">
        <w:rPr>
          <w:rFonts w:eastAsia="Malgun Gothic"/>
        </w:rPr>
        <w:t>,</w:t>
      </w:r>
      <w:r w:rsidR="1E97000F" w:rsidRPr="1E97000F">
        <w:rPr>
          <w:rFonts w:eastAsia="Malgun Gothic"/>
        </w:rPr>
        <w:t xml:space="preserve"> that face similar challenges. Third, </w:t>
      </w:r>
      <w:r w:rsidR="00933062">
        <w:rPr>
          <w:rFonts w:eastAsia="Malgun Gothic"/>
        </w:rPr>
        <w:t xml:space="preserve">the </w:t>
      </w:r>
      <w:r w:rsidR="1E97000F" w:rsidRPr="1E97000F">
        <w:rPr>
          <w:rFonts w:eastAsia="Malgun Gothic"/>
        </w:rPr>
        <w:t xml:space="preserve">Red List Committee should carefully consider which data are mandatory for Red Listing. New kinds of data will doubtless be required to support </w:t>
      </w:r>
      <w:r w:rsidR="00273849" w:rsidRPr="1E97000F">
        <w:rPr>
          <w:rFonts w:eastAsia="Malgun Gothic"/>
        </w:rPr>
        <w:t xml:space="preserve">future </w:t>
      </w:r>
      <w:r w:rsidR="1E97000F" w:rsidRPr="1E97000F">
        <w:rPr>
          <w:rFonts w:eastAsia="Malgun Gothic"/>
        </w:rPr>
        <w:t xml:space="preserve">Red List assessments, to document novel threats or support </w:t>
      </w:r>
      <w:r w:rsidR="00273849" w:rsidRPr="1E97000F">
        <w:rPr>
          <w:rFonts w:eastAsia="Malgun Gothic"/>
        </w:rPr>
        <w:t xml:space="preserve">policy </w:t>
      </w:r>
      <w:r w:rsidR="1E97000F" w:rsidRPr="1E97000F">
        <w:rPr>
          <w:rFonts w:eastAsia="Malgun Gothic"/>
        </w:rPr>
        <w:t>changes, but new data requirements should be clearly justified to the Red List community</w:t>
      </w:r>
      <w:r w:rsidR="005D1C2B">
        <w:rPr>
          <w:rFonts w:eastAsia="Malgun Gothic"/>
        </w:rPr>
        <w:t>. T</w:t>
      </w:r>
      <w:r w:rsidR="1E97000F" w:rsidRPr="1E97000F">
        <w:rPr>
          <w:rFonts w:eastAsia="Malgun Gothic"/>
        </w:rPr>
        <w:t>he tools or techniques that may facilitate generation of the data</w:t>
      </w:r>
      <w:r w:rsidR="005D1C2B">
        <w:rPr>
          <w:rFonts w:eastAsia="Malgun Gothic"/>
        </w:rPr>
        <w:t xml:space="preserve"> should be considered</w:t>
      </w:r>
      <w:r w:rsidR="1E97000F" w:rsidRPr="1E97000F">
        <w:rPr>
          <w:rFonts w:eastAsia="Malgun Gothic"/>
        </w:rPr>
        <w:t xml:space="preserve">. </w:t>
      </w:r>
    </w:p>
    <w:p w14:paraId="60816383" w14:textId="0243D80E" w:rsidR="004839F0" w:rsidRPr="007B6D67" w:rsidRDefault="00030874" w:rsidP="00AF0933">
      <w:pPr>
        <w:pStyle w:val="Heading2"/>
      </w:pPr>
      <w:bookmarkStart w:id="8" w:name="_Toc518374403"/>
      <w:r>
        <w:t>2</w:t>
      </w:r>
      <w:r w:rsidR="1E97000F" w:rsidRPr="007B6D67">
        <w:t xml:space="preserve">.3 Batch assessment upload with </w:t>
      </w:r>
      <w:r w:rsidR="0056437B">
        <w:t>‘</w:t>
      </w:r>
      <w:r w:rsidR="1E97000F" w:rsidRPr="007B6D67">
        <w:t>SIS Connect</w:t>
      </w:r>
      <w:r w:rsidR="0056437B">
        <w:t>’</w:t>
      </w:r>
      <w:bookmarkEnd w:id="8"/>
    </w:p>
    <w:p w14:paraId="5A5CC296" w14:textId="592484EF" w:rsidR="00AF0933" w:rsidRDefault="001E0BB5" w:rsidP="001E0BB5">
      <w:r>
        <w:t>The data management system underpinning the Red List</w:t>
      </w:r>
      <w:r w:rsidR="00833BD8">
        <w:t xml:space="preserve"> (SIS)</w:t>
      </w:r>
      <w:r>
        <w:t xml:space="preserve"> was developed to allow manual </w:t>
      </w:r>
      <w:r w:rsidR="0006025D">
        <w:t xml:space="preserve">entry of </w:t>
      </w:r>
      <w:r w:rsidR="00A84B29">
        <w:t>supporting</w:t>
      </w:r>
      <w:r w:rsidR="00F3470C">
        <w:t xml:space="preserve"> data for</w:t>
      </w:r>
      <w:r>
        <w:t xml:space="preserve"> Red List assessments. </w:t>
      </w:r>
      <w:r w:rsidR="004B515C">
        <w:t xml:space="preserve">However, </w:t>
      </w:r>
      <w:r w:rsidR="006F47B3">
        <w:t>supporting data needed for assessment</w:t>
      </w:r>
      <w:r w:rsidR="00D751D3">
        <w:t>s</w:t>
      </w:r>
      <w:r w:rsidR="004A163F">
        <w:t>,</w:t>
      </w:r>
      <w:r w:rsidR="004B515C">
        <w:t xml:space="preserve"> such as country</w:t>
      </w:r>
      <w:r w:rsidR="005D1C2B">
        <w:t>-</w:t>
      </w:r>
      <w:r w:rsidR="004B515C">
        <w:t xml:space="preserve">level distributions, taxonomic data or specimen data, </w:t>
      </w:r>
      <w:r w:rsidR="00BA7F06">
        <w:t xml:space="preserve">often </w:t>
      </w:r>
      <w:r w:rsidR="004B515C">
        <w:t xml:space="preserve">already exist in other databases. The need to manually transfer these data from one system to another limits the rate at which assessments can be added to SIS. </w:t>
      </w:r>
      <w:r w:rsidR="003B5B0F">
        <w:t>To speed up the process</w:t>
      </w:r>
      <w:r w:rsidR="0092226F">
        <w:t>,</w:t>
      </w:r>
      <w:r w:rsidR="004B515C">
        <w:t xml:space="preserve"> </w:t>
      </w:r>
      <w:r w:rsidR="00AF0933">
        <w:t xml:space="preserve">the Red List Unit </w:t>
      </w:r>
      <w:r w:rsidR="004B515C">
        <w:t>developed</w:t>
      </w:r>
      <w:r w:rsidR="00AF0933">
        <w:t xml:space="preserve"> a system</w:t>
      </w:r>
      <w:r w:rsidR="004B515C">
        <w:t xml:space="preserve"> to </w:t>
      </w:r>
      <w:r w:rsidR="00503AC3">
        <w:t>simultaneous</w:t>
      </w:r>
      <w:r w:rsidR="00B45D5F">
        <w:t>ly</w:t>
      </w:r>
      <w:r w:rsidR="00CC366B">
        <w:t xml:space="preserve"> transfer multiple</w:t>
      </w:r>
      <w:r w:rsidR="004B515C">
        <w:t xml:space="preserve"> assessments</w:t>
      </w:r>
      <w:r w:rsidR="00503AC3">
        <w:t xml:space="preserve"> to SIS</w:t>
      </w:r>
      <w:r w:rsidR="004B515C">
        <w:t xml:space="preserve"> through a web service called ‘SIS Connect’</w:t>
      </w:r>
      <w:r w:rsidR="003A739A">
        <w:t xml:space="preserve"> (</w:t>
      </w:r>
      <w:hyperlink r:id="rId9" w:history="1">
        <w:r w:rsidR="003A739A" w:rsidRPr="00DB7B42">
          <w:rPr>
            <w:rStyle w:val="Hyperlink"/>
          </w:rPr>
          <w:t>http://connect.iucnredlist.org/</w:t>
        </w:r>
      </w:hyperlink>
      <w:r w:rsidR="003A739A">
        <w:t>)</w:t>
      </w:r>
      <w:r w:rsidR="004B515C">
        <w:t>. Da</w:t>
      </w:r>
      <w:r>
        <w:t xml:space="preserve">ta </w:t>
      </w:r>
      <w:r w:rsidR="004B515C">
        <w:t>from a</w:t>
      </w:r>
      <w:r>
        <w:t xml:space="preserve"> BRAHMS </w:t>
      </w:r>
      <w:r w:rsidR="004B515C">
        <w:t xml:space="preserve">database at </w:t>
      </w:r>
      <w:r w:rsidR="00F8477B">
        <w:t xml:space="preserve">the </w:t>
      </w:r>
      <w:r w:rsidR="004B515C">
        <w:t>Royal Botanic Gardens, Kew</w:t>
      </w:r>
      <w:r w:rsidR="00092456">
        <w:t>,</w:t>
      </w:r>
      <w:r>
        <w:t xml:space="preserve"> </w:t>
      </w:r>
      <w:r w:rsidR="004B515C">
        <w:t xml:space="preserve">were successfully transferred </w:t>
      </w:r>
      <w:r>
        <w:t xml:space="preserve">to SIS </w:t>
      </w:r>
      <w:r w:rsidR="004B515C">
        <w:t xml:space="preserve">via SIS Connect </w:t>
      </w:r>
      <w:r>
        <w:t xml:space="preserve">in </w:t>
      </w:r>
      <w:r w:rsidR="004B515C">
        <w:t>September 2016</w:t>
      </w:r>
      <w:r w:rsidR="005D1C2B">
        <w:t xml:space="preserve">, and </w:t>
      </w:r>
      <w:r w:rsidR="004B515C">
        <w:t xml:space="preserve">RBG Kew </w:t>
      </w:r>
      <w:r w:rsidR="005D1C2B">
        <w:t>continues to use the system. S</w:t>
      </w:r>
      <w:r w:rsidR="004B515C">
        <w:t xml:space="preserve">uccessful transfers have </w:t>
      </w:r>
      <w:r w:rsidR="000026B2">
        <w:t xml:space="preserve">also </w:t>
      </w:r>
      <w:r w:rsidR="004B515C">
        <w:t>been made by the</w:t>
      </w:r>
      <w:r>
        <w:t xml:space="preserve"> New Caledonia Plant </w:t>
      </w:r>
      <w:r w:rsidR="00242541">
        <w:t>Red Li</w:t>
      </w:r>
      <w:r w:rsidR="00F03BF5">
        <w:t>st Authority</w:t>
      </w:r>
      <w:r>
        <w:t xml:space="preserve"> </w:t>
      </w:r>
      <w:r w:rsidR="004B515C">
        <w:t>and South African National Biodiversity Institute</w:t>
      </w:r>
      <w:r w:rsidR="00853E42">
        <w:t xml:space="preserve">. </w:t>
      </w:r>
    </w:p>
    <w:p w14:paraId="4C214A0A" w14:textId="23B902CB" w:rsidR="001E0BB5" w:rsidRDefault="00853E42" w:rsidP="00A315B5">
      <w:r w:rsidRPr="00C02614">
        <w:rPr>
          <w:highlight w:val="yellow"/>
        </w:rPr>
        <w:t xml:space="preserve">To date, </w:t>
      </w:r>
      <w:r w:rsidR="005B3CA4" w:rsidRPr="00C02614">
        <w:rPr>
          <w:highlight w:val="yellow"/>
        </w:rPr>
        <w:t>509</w:t>
      </w:r>
      <w:r w:rsidR="00B7578D" w:rsidRPr="00C02614">
        <w:rPr>
          <w:highlight w:val="yellow"/>
        </w:rPr>
        <w:t xml:space="preserve"> </w:t>
      </w:r>
      <w:r w:rsidRPr="00C02614">
        <w:rPr>
          <w:highlight w:val="yellow"/>
        </w:rPr>
        <w:t xml:space="preserve">assessments have been published on the Red List </w:t>
      </w:r>
      <w:r w:rsidR="00B35CB6" w:rsidRPr="00C02614">
        <w:rPr>
          <w:highlight w:val="yellow"/>
        </w:rPr>
        <w:t>via the SIS Connect system</w:t>
      </w:r>
      <w:r w:rsidR="00873AD8" w:rsidRPr="00C02614">
        <w:rPr>
          <w:highlight w:val="yellow"/>
        </w:rPr>
        <w:t xml:space="preserve"> and 915 </w:t>
      </w:r>
      <w:r w:rsidR="004A568E" w:rsidRPr="00C02614">
        <w:rPr>
          <w:highlight w:val="yellow"/>
        </w:rPr>
        <w:t xml:space="preserve">more </w:t>
      </w:r>
      <w:r w:rsidR="00873AD8" w:rsidRPr="00C02614">
        <w:rPr>
          <w:highlight w:val="yellow"/>
        </w:rPr>
        <w:t>are in the p</w:t>
      </w:r>
      <w:r w:rsidR="00E5434C" w:rsidRPr="00C02614">
        <w:rPr>
          <w:highlight w:val="yellow"/>
        </w:rPr>
        <w:t>re-publication processing stage</w:t>
      </w:r>
      <w:r w:rsidR="007A176E" w:rsidRPr="00C02614">
        <w:rPr>
          <w:highlight w:val="yellow"/>
        </w:rPr>
        <w:t xml:space="preserve"> </w:t>
      </w:r>
      <w:r w:rsidR="007A176E" w:rsidRPr="00C02614">
        <w:rPr>
          <w:highlight w:val="yellow"/>
        </w:rPr>
        <w:t>(Craig Hilton-Taylor, pers. comm.)</w:t>
      </w:r>
      <w:r w:rsidR="004843B2" w:rsidRPr="00C02614">
        <w:rPr>
          <w:highlight w:val="yellow"/>
        </w:rPr>
        <w:t>.</w:t>
      </w:r>
      <w:r w:rsidR="00B35CB6" w:rsidRPr="00AF0933">
        <w:t xml:space="preserve"> </w:t>
      </w:r>
      <w:r w:rsidR="00053124">
        <w:t>G</w:t>
      </w:r>
      <w:r w:rsidR="004843B2">
        <w:t xml:space="preserve">rowth in </w:t>
      </w:r>
      <w:r w:rsidR="00111520">
        <w:t>SIS Connect use</w:t>
      </w:r>
      <w:r w:rsidR="004843B2">
        <w:t xml:space="preserve"> can be</w:t>
      </w:r>
      <w:r w:rsidR="009B2A71">
        <w:t xml:space="preserve"> m</w:t>
      </w:r>
      <w:r w:rsidR="00AF0933">
        <w:t>onitor</w:t>
      </w:r>
      <w:r w:rsidR="004843B2">
        <w:t>ed</w:t>
      </w:r>
      <w:r w:rsidR="00AF0933">
        <w:t xml:space="preserve"> </w:t>
      </w:r>
      <w:r w:rsidR="002E7020">
        <w:t xml:space="preserve">to </w:t>
      </w:r>
      <w:r w:rsidR="004843B2">
        <w:t xml:space="preserve">evaluate the benefit of this kind of technical development to </w:t>
      </w:r>
      <w:r w:rsidR="00AF0933">
        <w:t>the Red List</w:t>
      </w:r>
      <w:r w:rsidR="004843B2">
        <w:t>ing process</w:t>
      </w:r>
      <w:r w:rsidR="00AF0933">
        <w:t xml:space="preserve">. If the rate </w:t>
      </w:r>
      <w:r w:rsidR="004A568E">
        <w:t xml:space="preserve">of Red Listing </w:t>
      </w:r>
      <w:r w:rsidR="00AF0933">
        <w:t xml:space="preserve">does not increase, potential </w:t>
      </w:r>
      <w:r w:rsidR="004A568E">
        <w:t>reasons should be investigated</w:t>
      </w:r>
      <w:r w:rsidR="00E30576">
        <w:t>,</w:t>
      </w:r>
      <w:r w:rsidR="00AF0933">
        <w:t xml:space="preserve"> such as insufficient capacity of the Red List Unit to process SIS Connect assessments, </w:t>
      </w:r>
      <w:r w:rsidR="00B002D0">
        <w:t>quality of</w:t>
      </w:r>
      <w:r w:rsidR="00AF0933">
        <w:t xml:space="preserve"> documentation o</w:t>
      </w:r>
      <w:r w:rsidR="004844E6">
        <w:t>n</w:t>
      </w:r>
      <w:r w:rsidR="00AF0933">
        <w:t xml:space="preserve"> </w:t>
      </w:r>
      <w:r w:rsidR="00E30576">
        <w:t>the system</w:t>
      </w:r>
      <w:r w:rsidR="00AF0933">
        <w:t xml:space="preserve"> </w:t>
      </w:r>
      <w:r w:rsidR="004A568E">
        <w:t xml:space="preserve">or </w:t>
      </w:r>
      <w:r w:rsidR="00DD3D36">
        <w:t>lack of awareness</w:t>
      </w:r>
      <w:r w:rsidR="004844E6">
        <w:t xml:space="preserve"> </w:t>
      </w:r>
      <w:r w:rsidR="00AF0933">
        <w:t xml:space="preserve">of </w:t>
      </w:r>
      <w:r w:rsidR="00E30576">
        <w:t>its</w:t>
      </w:r>
      <w:r w:rsidR="00AF0933">
        <w:t xml:space="preserve"> capabilities</w:t>
      </w:r>
      <w:r w:rsidR="001C0CFA">
        <w:t xml:space="preserve"> </w:t>
      </w:r>
      <w:r w:rsidR="00DD3D36">
        <w:t>amongst</w:t>
      </w:r>
      <w:r w:rsidR="001C0CFA">
        <w:t xml:space="preserve"> the Red List community</w:t>
      </w:r>
      <w:r w:rsidR="00AF0933">
        <w:t>.</w:t>
      </w:r>
    </w:p>
    <w:p w14:paraId="3AC417DE" w14:textId="77777777" w:rsidR="003028C2" w:rsidRPr="007B6D67" w:rsidRDefault="003028C2" w:rsidP="003028C2">
      <w:pPr>
        <w:pStyle w:val="Heading2"/>
      </w:pPr>
      <w:bookmarkStart w:id="9" w:name="_Toc518374404"/>
      <w:r>
        <w:t>2</w:t>
      </w:r>
      <w:r w:rsidRPr="007B6D67">
        <w:t>.</w:t>
      </w:r>
      <w:r>
        <w:t>4</w:t>
      </w:r>
      <w:r w:rsidRPr="007B6D67">
        <w:t xml:space="preserve"> </w:t>
      </w:r>
      <w:r>
        <w:t>Inclusion of</w:t>
      </w:r>
      <w:r w:rsidRPr="007B6D67">
        <w:t xml:space="preserve"> assessments in languages other than English</w:t>
      </w:r>
      <w:bookmarkEnd w:id="9"/>
    </w:p>
    <w:p w14:paraId="0FD46F73" w14:textId="34C19A60" w:rsidR="003028C2" w:rsidRDefault="003028C2" w:rsidP="003028C2">
      <w:pPr>
        <w:rPr>
          <w:rFonts w:eastAsia="Malgun Gothic"/>
        </w:rPr>
      </w:pPr>
      <w:r>
        <w:t xml:space="preserve">Until recently the Red List only published English-language assessments, </w:t>
      </w:r>
      <w:r w:rsidRPr="1E97000F">
        <w:rPr>
          <w:rFonts w:eastAsia="Malgun Gothic"/>
        </w:rPr>
        <w:t>contradict</w:t>
      </w:r>
      <w:r w:rsidR="004A568E">
        <w:rPr>
          <w:rFonts w:eastAsia="Malgun Gothic"/>
        </w:rPr>
        <w:t>ing</w:t>
      </w:r>
      <w:r w:rsidRPr="1E97000F">
        <w:rPr>
          <w:rFonts w:eastAsia="Malgun Gothic"/>
        </w:rPr>
        <w:t xml:space="preserve"> IUCN’s position of supporting three official languages (English, French and Spanish). </w:t>
      </w:r>
      <w:r w:rsidR="00914452">
        <w:rPr>
          <w:rFonts w:eastAsia="Malgun Gothic"/>
        </w:rPr>
        <w:t xml:space="preserve">Because of </w:t>
      </w:r>
      <w:r w:rsidR="004A568E">
        <w:rPr>
          <w:rFonts w:eastAsia="Malgun Gothic"/>
        </w:rPr>
        <w:t>this</w:t>
      </w:r>
      <w:r w:rsidR="00914452">
        <w:rPr>
          <w:rFonts w:eastAsia="Malgun Gothic"/>
        </w:rPr>
        <w:t xml:space="preserve">, regional </w:t>
      </w:r>
      <w:r>
        <w:rPr>
          <w:rFonts w:eastAsia="Malgun Gothic"/>
        </w:rPr>
        <w:t xml:space="preserve">Red Listing initiatives </w:t>
      </w:r>
      <w:r w:rsidR="00914452">
        <w:rPr>
          <w:rFonts w:eastAsia="Malgun Gothic"/>
        </w:rPr>
        <w:t xml:space="preserve">generating assessments </w:t>
      </w:r>
      <w:r w:rsidR="007B5747">
        <w:rPr>
          <w:rFonts w:eastAsia="Malgun Gothic"/>
        </w:rPr>
        <w:t>in</w:t>
      </w:r>
      <w:r>
        <w:rPr>
          <w:rFonts w:eastAsia="Malgun Gothic"/>
        </w:rPr>
        <w:t xml:space="preserve"> French </w:t>
      </w:r>
      <w:r w:rsidRPr="00EF0775">
        <w:fldChar w:fldCharType="begin" w:fldLock="1"/>
      </w:r>
      <w:r>
        <w:rPr>
          <w:rFonts w:eastAsia="Malgun Gothic"/>
        </w:rPr>
        <w:instrText>ADDIN CSL_CITATION {"citationItems":[{"id":"ITEM-1","itemData":{"author":[{"dropping-particle":"","family":"UICN France","given":"","non-dropping-particle":"","parse-names":false,"suffix":""},{"dropping-particle":"","family":"CBNM","given":"","non-dropping-particle":"","parse-names":false,"suffix":""},{"dropping-particle":"","family":"FCBN","given":"","non-dropping-particle":"","parse-names":false,"suffix":""},{"dropping-particle":"","family":"MNHN","given":"","non-dropping-particle":"","parse-names":false,"suffix":""}],"id":"ITEM-1","issued":{"date-parts":[["2013"]]},"publisher-place":"Paris","title":"La Liste rouge des espèces menacées en France - Chapitre Flore vasculaire de La Réunion","type":"report"},"uris":["http://www.mendeley.com/documents/?uuid=506d5db6-04a5-4452-b728-3d0db7d0b167"]}],"mendeley":{"formattedCitation":"(UICN France et al., 2013)","plainTextFormattedCitation":"(UICN France et al., 2013)","previouslyFormattedCitation":"(UICN France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(UICN France et al., 2013)</w:t>
      </w:r>
      <w:r w:rsidRPr="00EF0775">
        <w:fldChar w:fldCharType="end"/>
      </w:r>
      <w:r>
        <w:rPr>
          <w:rFonts w:eastAsia="Malgun Gothic"/>
        </w:rPr>
        <w:t xml:space="preserve">, Portuguese </w:t>
      </w:r>
      <w:r w:rsidRPr="00EF0775">
        <w:fldChar w:fldCharType="begin" w:fldLock="1"/>
      </w:r>
      <w:r>
        <w:rPr>
          <w:rFonts w:eastAsia="Malgun Gothic"/>
        </w:rPr>
        <w:instrText>ADDIN CSL_CITATION {"citationItems":[{"id":"ITEM-1","itemData":{"author":[{"dropping-particle":"","family":"Martinelli","given":"G","non-dropping-particle":"","parse-names":false,"suffix":""},{"dropping-particle":"","family":"Moraes","given":"MA","non-dropping-particle":"","parse-names":false,"suffix":""},{"dropping-particle":"","family":"Botânico","given":"J","non-dropping-particle":"","parse-names":false,"suffix":""},{"dropping-particle":"de","family":"Janeiro","given":"R","non-dropping-particle":"","parse-names":false,"suffix":""}],"id":"ITEM-1","issued":{"date-parts":[["2013"]]},"title":"Livro vermelho da flora do Brasil","type":"book"},"uris":["http://www.mendeley.com/documents/?uuid=a8229492-3653-354f-896e-4f72098a9f9f"]}],"mendeley":{"formattedCitation":"(Martinelli et al., 2013)","plainTextFormattedCitation":"(Martinelli et al., 2013)","previouslyFormattedCitation":"(Martinelli et al., 2013)"},"properties":{"noteIndex":0},"schema":"https://github.com/citation-style-language/schema/raw/master/csl-citation.json"}</w:instrText>
      </w:r>
      <w:r w:rsidRPr="00EF0775">
        <w:rPr>
          <w:rFonts w:eastAsia="Malgun Gothic"/>
        </w:rPr>
        <w:fldChar w:fldCharType="separate"/>
      </w:r>
      <w:r w:rsidRPr="001F2673">
        <w:rPr>
          <w:rFonts w:eastAsia="Malgun Gothic"/>
          <w:noProof/>
        </w:rPr>
        <w:t>(Martinelli et al., 2013)</w:t>
      </w:r>
      <w:r w:rsidRPr="00EF0775">
        <w:fldChar w:fldCharType="end"/>
      </w:r>
      <w:r>
        <w:rPr>
          <w:rFonts w:eastAsia="Malgun Gothic"/>
        </w:rPr>
        <w:t xml:space="preserve"> and Spanish</w:t>
      </w:r>
      <w:r w:rsidRPr="1E97000F">
        <w:rPr>
          <w:rFonts w:eastAsia="Malgun Gothic"/>
        </w:rPr>
        <w:t xml:space="preserve"> </w:t>
      </w:r>
      <w:r w:rsidRPr="00EF0775">
        <w:fldChar w:fldCharType="begin" w:fldLock="1"/>
      </w:r>
      <w:r>
        <w:rPr>
          <w:rFonts w:eastAsia="Malgun Gothic"/>
        </w:rPr>
        <w:instrText>ADDIN CSL_CITATION {"citationItems":[{"id":"ITEM-1","itemData":{"ISBN":"9789588317199","abstract":"Col. maps on lining papers. \"Junio de 2002\"--Vol. 1. v. 1. Chrysobalanaceae, Dichapetalaceae y Lecythidaceae -- v. 2. Palmas, frailejones y zamias -- v. 3. Las bromelias, las labiadas y las pasifloras -- v. 4. Especies maderables amenazadas.","author":[{"dropping-particle":"","family":"Calderón Saenz Eduardo","given":"","non-dropping-particle":"","parse-names":false,"suffix":""}],"container-title":"Libro rojo de plantas de Colombia. Volumen 2. Palmas, frailejones y zamias. Serie Libros Rojos de Especies Amenazadas de Colombia.","id":"ITEM-1","issued":{"date-parts":[["2005"]]},"number-of-pages":"828","title":"Libro Rojo de plantas de Colombia","type":"book"},"uris":["http://www.mendeley.com/documents/?uuid=731625a1-dcc3-4be6-aef0-2c7d42e4c279"]}],"mendeley":{"formattedCitation":"(Calderón Saenz Eduardo, 2005)","plainTextFormattedCitation":"(Calderón Saenz Eduardo, 2005)","previouslyFormattedCitation":"(Calderón Saenz Eduardo, 2005)"},"properties":{"noteIndex":0},"schema":"https://github.com/citation-style-language/schema/raw/master/csl-citation.json"}</w:instrText>
      </w:r>
      <w:r w:rsidRPr="00EF0775">
        <w:rPr>
          <w:rFonts w:eastAsia="Malgun Gothic"/>
        </w:rPr>
        <w:fldChar w:fldCharType="separate"/>
      </w:r>
      <w:r w:rsidRPr="001F2673">
        <w:rPr>
          <w:rFonts w:eastAsia="Malgun Gothic"/>
          <w:noProof/>
        </w:rPr>
        <w:t>(Calderón Saenz Eduardo, 2005)</w:t>
      </w:r>
      <w:r w:rsidRPr="00EF0775">
        <w:fldChar w:fldCharType="end"/>
      </w:r>
      <w:r w:rsidR="006F15B2">
        <w:rPr>
          <w:rFonts w:eastAsia="Malgun Gothic"/>
        </w:rPr>
        <w:t xml:space="preserve"> have not published </w:t>
      </w:r>
      <w:r w:rsidR="00914452">
        <w:rPr>
          <w:rFonts w:eastAsia="Malgun Gothic"/>
        </w:rPr>
        <w:t xml:space="preserve">them </w:t>
      </w:r>
      <w:r w:rsidR="006F15B2">
        <w:rPr>
          <w:rFonts w:eastAsia="Malgun Gothic"/>
        </w:rPr>
        <w:t>on the global Red List</w:t>
      </w:r>
      <w:r w:rsidR="00914452">
        <w:rPr>
          <w:rFonts w:eastAsia="Malgun Gothic"/>
        </w:rPr>
        <w:t xml:space="preserve">, or have had </w:t>
      </w:r>
      <w:r w:rsidR="00B429A2">
        <w:rPr>
          <w:rFonts w:eastAsia="Malgun Gothic"/>
        </w:rPr>
        <w:t xml:space="preserve">to </w:t>
      </w:r>
      <w:r w:rsidR="00C00A6F">
        <w:rPr>
          <w:rFonts w:eastAsia="Malgun Gothic"/>
        </w:rPr>
        <w:t xml:space="preserve">undertake </w:t>
      </w:r>
      <w:r w:rsidR="00B429A2">
        <w:rPr>
          <w:rFonts w:eastAsia="Malgun Gothic"/>
        </w:rPr>
        <w:t xml:space="preserve">expensive and time-consuming translations </w:t>
      </w:r>
      <w:r w:rsidR="004D483D">
        <w:rPr>
          <w:rFonts w:eastAsia="Malgun Gothic"/>
        </w:rPr>
        <w:t xml:space="preserve">into English </w:t>
      </w:r>
      <w:r w:rsidR="00914452">
        <w:rPr>
          <w:rFonts w:eastAsia="Malgun Gothic"/>
        </w:rPr>
        <w:t>beforehand</w:t>
      </w:r>
      <w:r>
        <w:rPr>
          <w:rFonts w:eastAsia="Malgun Gothic"/>
        </w:rPr>
        <w:t xml:space="preserve">. This barrier constrained the potential connectivity between </w:t>
      </w:r>
      <w:r w:rsidR="004D483D">
        <w:rPr>
          <w:rFonts w:eastAsia="Malgun Gothic"/>
        </w:rPr>
        <w:t>regional</w:t>
      </w:r>
      <w:r>
        <w:rPr>
          <w:rFonts w:eastAsia="Malgun Gothic"/>
        </w:rPr>
        <w:t xml:space="preserve"> assessment initiatives and the global Red List, especially the submission of national endemics to the Red List</w:t>
      </w:r>
      <w:r w:rsidR="00282E6E">
        <w:rPr>
          <w:rFonts w:eastAsia="Malgun Gothic"/>
        </w:rPr>
        <w:t>, which are equivalent to global scale assessments</w:t>
      </w:r>
      <w:r w:rsidR="00594ECB">
        <w:rPr>
          <w:rFonts w:eastAsia="Malgun Gothic"/>
        </w:rPr>
        <w:t xml:space="preserve"> </w:t>
      </w:r>
      <w:r w:rsidR="00594ECB" w:rsidRPr="00EF0775">
        <w:fldChar w:fldCharType="begin" w:fldLock="1"/>
      </w:r>
      <w:r w:rsidR="0047135D">
        <w:rPr>
          <w:rFonts w:eastAsia="Malgun Gothic"/>
        </w:rPr>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594ECB" w:rsidRPr="00EF0775">
        <w:rPr>
          <w:rFonts w:eastAsia="Malgun Gothic"/>
        </w:rPr>
        <w:fldChar w:fldCharType="separate"/>
      </w:r>
      <w:r w:rsidR="00252273" w:rsidRPr="00252273">
        <w:rPr>
          <w:rFonts w:eastAsia="Malgun Gothic"/>
          <w:noProof/>
        </w:rPr>
        <w:t>(Rodríguez, 2008)</w:t>
      </w:r>
      <w:r w:rsidR="00594ECB" w:rsidRPr="00EF0775">
        <w:fldChar w:fldCharType="end"/>
      </w:r>
      <w:r w:rsidR="00282E6E">
        <w:rPr>
          <w:rFonts w:eastAsia="Malgun Gothic"/>
        </w:rPr>
        <w:t>.</w:t>
      </w:r>
      <w:r>
        <w:rPr>
          <w:rFonts w:eastAsia="Malgun Gothic"/>
        </w:rPr>
        <w:t xml:space="preserve"> </w:t>
      </w:r>
    </w:p>
    <w:p w14:paraId="63C45369" w14:textId="17B4DE14" w:rsidR="003028C2" w:rsidRPr="006D414E" w:rsidRDefault="007A47FE" w:rsidP="003028C2">
      <w:pPr>
        <w:rPr>
          <w:rFonts w:eastAsia="Malgun Gothic"/>
        </w:rPr>
      </w:pPr>
      <w:r>
        <w:rPr>
          <w:rFonts w:eastAsia="Malgun Gothic"/>
        </w:rPr>
        <w:t xml:space="preserve">Recognising this </w:t>
      </w:r>
      <w:r w:rsidR="005A2EC4">
        <w:rPr>
          <w:rFonts w:eastAsia="Malgun Gothic"/>
        </w:rPr>
        <w:t>issue</w:t>
      </w:r>
      <w:r>
        <w:rPr>
          <w:rFonts w:eastAsia="Malgun Gothic"/>
        </w:rPr>
        <w:t xml:space="preserve">, </w:t>
      </w:r>
      <w:r w:rsidR="007F3E7B">
        <w:rPr>
          <w:rFonts w:eastAsia="Malgun Gothic"/>
        </w:rPr>
        <w:t>a</w:t>
      </w:r>
      <w:r w:rsidR="007F3E7B" w:rsidRPr="1E97000F">
        <w:rPr>
          <w:rFonts w:eastAsia="Malgun Gothic"/>
        </w:rPr>
        <w:t>t the 20</w:t>
      </w:r>
      <w:r w:rsidR="007F3E7B" w:rsidRPr="1E97000F">
        <w:rPr>
          <w:rFonts w:eastAsia="Malgun Gothic"/>
          <w:vertAlign w:val="superscript"/>
        </w:rPr>
        <w:t>th</w:t>
      </w:r>
      <w:r w:rsidR="007F3E7B" w:rsidRPr="1E97000F">
        <w:rPr>
          <w:rFonts w:eastAsia="Malgun Gothic"/>
        </w:rPr>
        <w:t xml:space="preserve"> meeting of the Red List Committee (May 2014)</w:t>
      </w:r>
      <w:r w:rsidR="00F13277">
        <w:rPr>
          <w:rFonts w:eastAsia="Malgun Gothic"/>
        </w:rPr>
        <w:t xml:space="preserve">, </w:t>
      </w:r>
      <w:r w:rsidR="00F13277" w:rsidRPr="1E97000F">
        <w:rPr>
          <w:rFonts w:eastAsia="Malgun Gothic"/>
        </w:rPr>
        <w:t>it was agreed</w:t>
      </w:r>
      <w:r w:rsidR="007F3E7B">
        <w:rPr>
          <w:rFonts w:eastAsia="Malgun Gothic"/>
        </w:rPr>
        <w:t xml:space="preserve"> </w:t>
      </w:r>
      <w:r w:rsidR="003028C2" w:rsidRPr="1E97000F">
        <w:rPr>
          <w:rFonts w:eastAsia="Malgun Gothic"/>
        </w:rPr>
        <w:t xml:space="preserve">that assessments could be submitted in French, Spanish and Portuguese. After modifications were made to SIS, </w:t>
      </w:r>
      <w:r w:rsidR="00680299">
        <w:rPr>
          <w:rFonts w:eastAsia="Malgun Gothic"/>
        </w:rPr>
        <w:t xml:space="preserve">20 </w:t>
      </w:r>
      <w:r w:rsidR="003028C2">
        <w:rPr>
          <w:rFonts w:eastAsia="Malgun Gothic"/>
        </w:rPr>
        <w:t>plant</w:t>
      </w:r>
      <w:r w:rsidR="00214717">
        <w:rPr>
          <w:rFonts w:eastAsia="Malgun Gothic"/>
        </w:rPr>
        <w:t xml:space="preserve"> assessments</w:t>
      </w:r>
      <w:r w:rsidR="003028C2" w:rsidRPr="1E97000F">
        <w:rPr>
          <w:rFonts w:eastAsia="Malgun Gothic"/>
        </w:rPr>
        <w:t xml:space="preserve"> from Brazil, in Portuguese, w</w:t>
      </w:r>
      <w:r w:rsidR="00214717">
        <w:rPr>
          <w:rFonts w:eastAsia="Malgun Gothic"/>
        </w:rPr>
        <w:t>ere</w:t>
      </w:r>
      <w:r w:rsidR="003028C2" w:rsidRPr="1E97000F">
        <w:rPr>
          <w:rFonts w:eastAsia="Malgun Gothic"/>
        </w:rPr>
        <w:t xml:space="preserve"> successfully published on the Red List</w:t>
      </w:r>
      <w:r w:rsidR="003028C2">
        <w:rPr>
          <w:rFonts w:eastAsia="Malgun Gothic"/>
        </w:rPr>
        <w:t xml:space="preserve"> in 2016</w:t>
      </w:r>
      <w:r w:rsidR="003028C2" w:rsidRPr="1E97000F">
        <w:rPr>
          <w:rFonts w:eastAsia="Malgun Gothic"/>
        </w:rPr>
        <w:t xml:space="preserve">. </w:t>
      </w:r>
      <w:r w:rsidR="003028C2">
        <w:rPr>
          <w:rFonts w:eastAsia="Malgun Gothic"/>
        </w:rPr>
        <w:t xml:space="preserve">The potential gain to the Red List in terms of growth in non-English language assessments </w:t>
      </w:r>
      <w:r w:rsidR="003028C2" w:rsidRPr="006D414E">
        <w:rPr>
          <w:rFonts w:eastAsia="Malgun Gothic"/>
        </w:rPr>
        <w:t xml:space="preserve">has yet to be quantified, but with French, Spanish and Portuguese being the primary languages in </w:t>
      </w:r>
      <w:r w:rsidR="003028C2" w:rsidRPr="00945C7C">
        <w:rPr>
          <w:rFonts w:eastAsia="Malgun Gothic"/>
          <w:highlight w:val="yellow"/>
        </w:rPr>
        <w:t>seven</w:t>
      </w:r>
      <w:r w:rsidR="003028C2" w:rsidRPr="006D414E">
        <w:rPr>
          <w:rFonts w:eastAsia="Malgun Gothic"/>
        </w:rPr>
        <w:t xml:space="preserve"> of the top 17 megadiverse countries, each containing more than 5,000 endemic plant species </w:t>
      </w:r>
      <w:r w:rsidR="009F6BDA" w:rsidRPr="00B72316">
        <w:lastRenderedPageBreak/>
        <w:fldChar w:fldCharType="begin" w:fldLock="1"/>
      </w:r>
      <w:r w:rsidR="003F587E" w:rsidRPr="00747747">
        <w:rPr>
          <w:rFonts w:eastAsia="Malgun Gothic"/>
        </w:rPr>
        <w:instrText>ADDIN CSL_CITATION {"citationItems":[{"id":"ITEM-1","itemData":{"DOI":"10.1111/j.1744-7429.2007.00368.x","ISBN":"9686397507","ISSN":"00063606","PMID":"12489250","abstract":"Megadiversity is a concept first proposed in a paper at the Smithsonian's 1988 Biodiversity Conference. This approach looks at biodiversity priorities by political units, in this case sovereign nations, rather than by ecosystems. It recognizes that a very small number of units (17 countries out of a global 200+) are home to an inordinately large share of the world's biodiversity (USA, Mexico, Colombia, Venezuela, Ecuador, Peru, Brazil, Democratic Republic of Congo, South Africa, India, Madagascar, Malaysia, Indonesia, China, Philippines, Papua New Guinea and Australia). Most of the megadiversity areas are large, but several, such as those in Madagascar, the Philippines, and Ecuador pack high diversity into relatively small land areas. Obviously, they have enormous responsibility. At the same time, they should consider this biodiversity to be one of their most important long-term economic assets.The book contains over 500 magnificent full colour photographs of flagship animal and plant species, of rare and unique species, as well as the human cultures that flourished thanks to their natural wealth.","author":[{"dropping-particle":"","family":"Mittermeier","given":"Russell A.","non-dropping-particle":"","parse-names":false,"suffix":""},{"dropping-particle":"","family":"Goettsch","given":"Cristina M.","non-dropping-particle":"","parse-names":false,"suffix":""}],"container-title":"CEMEX Conservation Book Series","id":"ITEM-1","issued":{"date-parts":[["1997"]]},"title":"Megadiversity: Earth's Biologically Wealthiest Nations","type":"book"},"uris":["http://www.mendeley.com/documents/?uuid=7332853a-d49c-4848-9b0b-a26b1cf4c457"]}],"mendeley":{"formattedCitation":"(Mittermeier and Goettsch, 1997)","plainTextFormattedCitation":"(Mittermeier and Goettsch, 1997)","previouslyFormattedCitation":"(Mittermeier and Goettsch, 1997)"},"properties":{"noteIndex":0},"schema":"https://github.com/citation-style-language/schema/raw/master/csl-citation.json"}</w:instrText>
      </w:r>
      <w:r w:rsidR="009F6BDA" w:rsidRPr="00B72316">
        <w:rPr>
          <w:rFonts w:eastAsia="Malgun Gothic"/>
        </w:rPr>
        <w:fldChar w:fldCharType="separate"/>
      </w:r>
      <w:r w:rsidR="009F6BDA" w:rsidRPr="00747747">
        <w:rPr>
          <w:rFonts w:eastAsia="Malgun Gothic"/>
          <w:noProof/>
        </w:rPr>
        <w:t>(Mittermeier and Goettsch, 1997)</w:t>
      </w:r>
      <w:r w:rsidR="009F6BDA" w:rsidRPr="00B72316">
        <w:fldChar w:fldCharType="end"/>
      </w:r>
      <w:r w:rsidR="003028C2" w:rsidRPr="00E24443">
        <w:rPr>
          <w:rFonts w:eastAsia="Malgun Gothic"/>
        </w:rPr>
        <w:t xml:space="preserve">, </w:t>
      </w:r>
      <w:r w:rsidR="248EEB94" w:rsidRPr="00E24443">
        <w:rPr>
          <w:rFonts w:eastAsia="Malgun Gothic"/>
        </w:rPr>
        <w:t>the majority</w:t>
      </w:r>
      <w:r w:rsidR="003028C2" w:rsidRPr="004A636F">
        <w:rPr>
          <w:rFonts w:eastAsia="Malgun Gothic"/>
        </w:rPr>
        <w:t xml:space="preserve"> of which are currently ‘Not Evaluated’</w:t>
      </w:r>
      <w:r w:rsidR="003028C2" w:rsidRPr="00E24443">
        <w:rPr>
          <w:rFonts w:eastAsia="Malgun Gothic"/>
        </w:rPr>
        <w:t>, ther</w:t>
      </w:r>
      <w:r w:rsidR="003028C2" w:rsidRPr="006D414E">
        <w:rPr>
          <w:rFonts w:eastAsia="Malgun Gothic"/>
        </w:rPr>
        <w:t>e is clearly scope for a large increase in assessment</w:t>
      </w:r>
      <w:r w:rsidR="009727CE" w:rsidRPr="006D414E">
        <w:rPr>
          <w:rFonts w:eastAsia="Malgun Gothic"/>
        </w:rPr>
        <w:t>s</w:t>
      </w:r>
      <w:r w:rsidR="003028C2" w:rsidRPr="006D414E">
        <w:rPr>
          <w:rFonts w:eastAsia="Malgun Gothic"/>
        </w:rPr>
        <w:t xml:space="preserve">. </w:t>
      </w:r>
      <w:r w:rsidR="00F82A18" w:rsidRPr="006D414E">
        <w:rPr>
          <w:rFonts w:eastAsia="Malgun Gothic"/>
        </w:rPr>
        <w:t xml:space="preserve">The most recent </w:t>
      </w:r>
      <w:r w:rsidR="00223139" w:rsidRPr="006D414E">
        <w:rPr>
          <w:rFonts w:eastAsia="Malgun Gothic"/>
        </w:rPr>
        <w:t xml:space="preserve">Red List </w:t>
      </w:r>
      <w:r w:rsidR="00F82A18" w:rsidRPr="006D414E">
        <w:rPr>
          <w:rFonts w:eastAsia="Malgun Gothic"/>
        </w:rPr>
        <w:t>update</w:t>
      </w:r>
      <w:r w:rsidR="00F4565F" w:rsidRPr="006D414E">
        <w:rPr>
          <w:rFonts w:eastAsia="Malgun Gothic"/>
        </w:rPr>
        <w:t xml:space="preserve"> (2018-1) includes </w:t>
      </w:r>
      <w:r w:rsidR="00105649">
        <w:rPr>
          <w:rFonts w:eastAsia="Malgun Gothic"/>
        </w:rPr>
        <w:t xml:space="preserve">assessments of </w:t>
      </w:r>
      <w:r w:rsidR="00FD62B8" w:rsidRPr="006D414E">
        <w:rPr>
          <w:rFonts w:eastAsia="Malgun Gothic"/>
        </w:rPr>
        <w:t>38 trees from Haiti, written in French</w:t>
      </w:r>
      <w:r w:rsidR="00613DD9" w:rsidRPr="006D414E">
        <w:rPr>
          <w:rFonts w:eastAsia="Malgun Gothic"/>
        </w:rPr>
        <w:t>.</w:t>
      </w:r>
    </w:p>
    <w:p w14:paraId="7DC0CBAB" w14:textId="0A607189" w:rsidR="003028C2" w:rsidRPr="00B72316" w:rsidRDefault="003028C2">
      <w:pPr>
        <w:rPr>
          <w:rFonts w:eastAsia="Malgun Gothic"/>
          <w:b/>
          <w:bCs/>
        </w:rPr>
      </w:pPr>
      <w:r w:rsidRPr="006D414E">
        <w:rPr>
          <w:rFonts w:eastAsia="Malgun Gothic"/>
        </w:rPr>
        <w:t xml:space="preserve">Language is now recorded as part of the assessment process, making it possible to track the uptake in assessments in each of the </w:t>
      </w:r>
      <w:r w:rsidR="009946AA">
        <w:rPr>
          <w:rFonts w:eastAsia="Malgun Gothic"/>
        </w:rPr>
        <w:t xml:space="preserve">four </w:t>
      </w:r>
      <w:r w:rsidR="00105649">
        <w:rPr>
          <w:rFonts w:eastAsia="Malgun Gothic"/>
        </w:rPr>
        <w:t>recognised</w:t>
      </w:r>
      <w:r w:rsidR="00105649" w:rsidRPr="006D414E">
        <w:rPr>
          <w:rFonts w:eastAsia="Malgun Gothic"/>
        </w:rPr>
        <w:t xml:space="preserve"> </w:t>
      </w:r>
      <w:r w:rsidRPr="006D414E">
        <w:rPr>
          <w:rFonts w:eastAsia="Malgun Gothic"/>
        </w:rPr>
        <w:t>Red List languages</w:t>
      </w:r>
      <w:r>
        <w:rPr>
          <w:rFonts w:eastAsia="Malgun Gothic"/>
        </w:rPr>
        <w:t>. If further updates of the Red List still lack non-English assessments then other limiting factors should be explored</w:t>
      </w:r>
      <w:r w:rsidR="00F1517F">
        <w:rPr>
          <w:rFonts w:eastAsia="Malgun Gothic"/>
        </w:rPr>
        <w:t>,</w:t>
      </w:r>
      <w:r>
        <w:rPr>
          <w:rFonts w:eastAsia="Malgun Gothic"/>
        </w:rPr>
        <w:t xml:space="preserve"> such as a lack of awareness of this decision across the Red List community, a lack of trained assessors or reviewers that are fluent in </w:t>
      </w:r>
      <w:r w:rsidRPr="000D1AB1">
        <w:rPr>
          <w:rFonts w:eastAsia="Malgun Gothic"/>
        </w:rPr>
        <w:t>French, Portuguese and Spanish</w:t>
      </w:r>
      <w:r w:rsidR="00F1517F">
        <w:rPr>
          <w:rFonts w:eastAsia="Malgun Gothic"/>
        </w:rPr>
        <w:t xml:space="preserve"> (but</w:t>
      </w:r>
      <w:r>
        <w:rPr>
          <w:rFonts w:eastAsia="Malgun Gothic"/>
        </w:rPr>
        <w:t xml:space="preserve"> see </w:t>
      </w:r>
      <w:r w:rsidR="000B71B7">
        <w:rPr>
          <w:rFonts w:eastAsia="Malgun Gothic"/>
        </w:rPr>
        <w:t>s</w:t>
      </w:r>
      <w:r w:rsidR="00F1517F">
        <w:rPr>
          <w:rFonts w:eastAsia="Malgun Gothic"/>
        </w:rPr>
        <w:t>ection</w:t>
      </w:r>
      <w:r w:rsidR="00F1517F" w:rsidRPr="00D9136A">
        <w:rPr>
          <w:rFonts w:eastAsia="Malgun Gothic"/>
        </w:rPr>
        <w:t xml:space="preserve"> </w:t>
      </w:r>
      <w:r w:rsidR="0002135F">
        <w:rPr>
          <w:rFonts w:eastAsia="Malgun Gothic"/>
        </w:rPr>
        <w:t>2.7</w:t>
      </w:r>
      <w:r w:rsidR="00F1517F">
        <w:rPr>
          <w:rFonts w:eastAsia="Malgun Gothic"/>
        </w:rPr>
        <w:t>)</w:t>
      </w:r>
      <w:r w:rsidR="00912FCD">
        <w:rPr>
          <w:rFonts w:eastAsia="Malgun Gothic"/>
        </w:rPr>
        <w:t>,</w:t>
      </w:r>
      <w:r w:rsidRPr="00D9136A">
        <w:rPr>
          <w:rFonts w:eastAsia="Malgun Gothic"/>
        </w:rPr>
        <w:t xml:space="preserve"> or simply</w:t>
      </w:r>
      <w:r>
        <w:rPr>
          <w:rFonts w:eastAsia="Malgun Gothic"/>
        </w:rPr>
        <w:t xml:space="preserve"> a lack of resources to carry out assessments.</w:t>
      </w:r>
    </w:p>
    <w:p w14:paraId="6EF7808B" w14:textId="78C50D52" w:rsidR="0056437B" w:rsidRPr="0056437B" w:rsidRDefault="00030874" w:rsidP="00030874">
      <w:pPr>
        <w:pStyle w:val="Heading2"/>
      </w:pPr>
      <w:bookmarkStart w:id="10" w:name="_Toc518374405"/>
      <w:r>
        <w:t>2</w:t>
      </w:r>
      <w:r w:rsidR="001D6DEE">
        <w:t xml:space="preserve">.5 </w:t>
      </w:r>
      <w:r w:rsidR="00207DFB">
        <w:t>Spatial t</w:t>
      </w:r>
      <w:r w:rsidR="00D158A5">
        <w:t>ools</w:t>
      </w:r>
      <w:r w:rsidR="004D680D">
        <w:t xml:space="preserve"> </w:t>
      </w:r>
      <w:r w:rsidR="0084423F">
        <w:t>support Red List automation</w:t>
      </w:r>
      <w:bookmarkEnd w:id="10"/>
    </w:p>
    <w:p w14:paraId="7B858FE2" w14:textId="3483703E" w:rsidR="00116FE8" w:rsidRPr="00E47E84" w:rsidRDefault="00EA69CF" w:rsidP="00681784">
      <w:pPr>
        <w:rPr>
          <w:highlight w:val="yellow"/>
        </w:rPr>
      </w:pPr>
      <w:r>
        <w:t>S</w:t>
      </w:r>
      <w:r w:rsidR="00207DFB">
        <w:t>patial metrics used in the Red List crit</w:t>
      </w:r>
      <w:r w:rsidR="00D158A5">
        <w:t xml:space="preserve">eria </w:t>
      </w:r>
      <w:r>
        <w:t xml:space="preserve">that were previously challenging to calculate </w:t>
      </w:r>
      <w:r w:rsidR="00D158A5">
        <w:t>have</w:t>
      </w:r>
      <w:r w:rsidR="00207DFB">
        <w:t xml:space="preserve"> </w:t>
      </w:r>
      <w:r w:rsidR="00E20675">
        <w:t xml:space="preserve">now </w:t>
      </w:r>
      <w:r w:rsidR="00F1517F">
        <w:t xml:space="preserve">become </w:t>
      </w:r>
      <w:r w:rsidR="00D158A5">
        <w:t xml:space="preserve">mainstream through </w:t>
      </w:r>
      <w:r w:rsidR="00765E2C">
        <w:t xml:space="preserve">the </w:t>
      </w:r>
      <w:r w:rsidR="00207DFB">
        <w:t xml:space="preserve">development of </w:t>
      </w:r>
      <w:r w:rsidR="00D158A5">
        <w:t>tools such as</w:t>
      </w:r>
      <w:r w:rsidR="00E04A9E">
        <w:t xml:space="preserve"> </w:t>
      </w:r>
      <w:proofErr w:type="spellStart"/>
      <w:r w:rsidR="00FE0F36" w:rsidRPr="00B04CE9">
        <w:rPr>
          <w:i/>
        </w:rPr>
        <w:t>ConR</w:t>
      </w:r>
      <w:proofErr w:type="spellEnd"/>
      <w:r w:rsidR="00FE0F36">
        <w:t xml:space="preserve"> </w:t>
      </w:r>
      <w:r w:rsidR="00FE0F36">
        <w:fldChar w:fldCharType="begin" w:fldLock="1"/>
      </w:r>
      <w:r w:rsidR="00FE0F36">
        <w:instrText>ADDIN CSL_CITATION {"citationItems":[{"id":"ITEM-1","itemData":{"DOI":"10.1002/ece3.3704","ISSN":"20457758","abstract":"The Red List Categories and the accompanying five criteria developed by the International Union for Conservation of Nature (IUCN) provide an authoritative and comprehensive methodology to assess the conservation status of organisms. Red List criterion B, which principally uses distribution data, is the most widely used to assess conservation status, particularly of plant species. No software package has previously been available to perform large-scale multispecies calculations of the three main criterion B parameters [extent of occurrence (EOO), area of occupancy (AOO) and an estimate of the number of locations] and provide preliminary conservation assessments using an automated batch process. We developed ConR, a dedicated R package, as a rapid and efficient tool to conduct large numbers of preliminary assessments, thereby facilitating complete Red List assessment. ConR (1) calculates key geographic range parameters (AOO and EOO) and estimates the number of locations sensu IUCN needed for an assessment under criterion B; (2) uses this information in a batch process to generate preliminary assessments of multiple species; (3) summarize the parameters and preliminary assessments in a spreadsheet; and (4) provides a visualization of the results by generating maps suitable for the submission of full assessments to the IUCN Red List. ConR can be used for any living organism for which reliable georeferenced distribution data are available. As distributional data for taxa become increasingly available via large open access datasets, ConR provides a novel, timely tool to guide and accelerate the work of the conservation and taxonomic communities by enabling practitioners to conduct preliminary assessments simultaneously for hundreds or even thousands of species in an efficient and time-saving way.","author":[{"dropping-particle":"","family":"Dauby","given":"Gilles","non-dropping-particle":"","parse-names":false,"suffix":""},{"dropping-particle":"","family":"Stévart","given":"Tariq","non-dropping-particle":"","parse-names":false,"suffix":""},{"dropping-particle":"","family":"Droissart","given":"Vincent","non-dropping-particle":"","parse-names":false,"suffix":""},{"dropping-particle":"","family":"Cosiaux","given":"Ariane","non-dropping-particle":"","parse-names":false,"suffix":""},{"dropping-particle":"","family":"Deblauwe","given":"Vincent","non-dropping-particle":"","parse-names":false,"suffix":""},{"dropping-particle":"","family":"Simo-Droissart","given":"Murielle","non-dropping-particle":"","parse-names":false,"suffix":""},{"dropping-particle":"","family":"Sosef","given":"Marc S.M.","non-dropping-particle":"","parse-names":false,"suffix":""},{"dropping-particle":"","family":"Lowry","given":"Porter P.","non-dropping-particle":"","parse-names":false,"suffix":""},{"dropping-particle":"","family":"Schatz","given":"George E.","non-dropping-particle":"","parse-names":false,"suffix":""},{"dropping-particle":"","family":"Gereau","given":"Roy E.","non-dropping-particle":"","parse-names":false,"suffix":""},{"dropping-particle":"","family":"Couvreur","given":"Thomas L.P.","non-dropping-particle":"","parse-names":false,"suffix":""}],"container-title":"Ecology and Evolution","id":"ITEM-1","issue":"24","issued":{"date-parts":[["2017"]]},"page":"11292-11303","title":"ConR: An R package to assist large-scale multispecies preliminary conservation assessments using distribution data","type":"article-journal","volume":"7"},"uris":["http://www.mendeley.com/documents/?uuid=393bd08e-b0c2-462e-b28f-c4c6d092a987"]}],"mendeley":{"formattedCitation":"(Dauby et al., 2017)","plainTextFormattedCitation":"(Dauby et al., 2017)","previouslyFormattedCitation":"(Dauby et al., 2017)"},"properties":{"noteIndex":0},"schema":"https://github.com/citation-style-language/schema/raw/master/csl-citation.json"}</w:instrText>
      </w:r>
      <w:r w:rsidR="00FE0F36">
        <w:fldChar w:fldCharType="separate"/>
      </w:r>
      <w:r w:rsidR="00FE0F36" w:rsidRPr="00D158A5">
        <w:rPr>
          <w:noProof/>
        </w:rPr>
        <w:t>(Dauby et al., 2017)</w:t>
      </w:r>
      <w:r w:rsidR="00FE0F36">
        <w:fldChar w:fldCharType="end"/>
      </w:r>
      <w:r w:rsidR="00FE0F36">
        <w:t xml:space="preserve">, </w:t>
      </w:r>
      <w:proofErr w:type="spellStart"/>
      <w:r w:rsidR="009B7924" w:rsidRPr="00AD6613">
        <w:rPr>
          <w:i/>
        </w:rPr>
        <w:t>GeoCAT</w:t>
      </w:r>
      <w:proofErr w:type="spellEnd"/>
      <w:r w:rsidR="00D158A5">
        <w:t xml:space="preserve"> </w:t>
      </w:r>
      <w:r w:rsidR="00D158A5">
        <w:fldChar w:fldCharType="begin" w:fldLock="1"/>
      </w:r>
      <w:r w:rsidR="005B0919">
        <w:instrText>ADDIN CSL_CITATION {"citationItems":[{"id":"ITEM-1","itemData":{"DOI":"10.3897/zookeys.150.2109","ISSN":"13132970","author":[{"dropping-particle":"","family":"Bachman","given":"Steven Philip","non-dropping-particle":"","parse-names":false,"suffix":""},{"dropping-particle":"","family":"Moat","given":"Justin","non-dropping-particle":"","parse-names":false,"suffix":""},{"dropping-particle":"","family":"Hill","given":"Andrew","non-dropping-particle":"","parse-names":false,"suffix":""},{"dropping-particle":"","family":"La Torre","given":"Javier","non-dropping-particle":"De","parse-names":false,"suffix":""},{"dropping-particle":"","family":"Scott","given":"Ben","non-dropping-particle":"","parse-names":false,"suffix":""}],"container-title":"ZooKeys","id":"ITEM-1","issued":{"date-parts":[["2011"]]},"note":"test: these are some notes on geocat article","page":"117","publisher":"Pensoft Publishers","title":"Supporting Red List threat assessments with GeoCAT: geospatial conservation assessment tool","type":"article-journal","volume":"150"},"uris":["http://www.mendeley.com/documents/?uuid=9388cc98-e7f1-43bb-9f56-d2e909320a26"]}],"mendeley":{"formattedCitation":"(Bachman et al., 2011)","plainTextFormattedCitation":"(Bachman et al., 2011)","previouslyFormattedCitation":"(Bachman et al., 2011)"},"properties":{"noteIndex":0},"schema":"https://github.com/citation-style-language/schema/raw/master/csl-citation.json"}</w:instrText>
      </w:r>
      <w:r w:rsidR="00D158A5">
        <w:fldChar w:fldCharType="separate"/>
      </w:r>
      <w:r w:rsidR="00D158A5" w:rsidRPr="00D158A5">
        <w:rPr>
          <w:noProof/>
        </w:rPr>
        <w:t>(Bachman et al., 2011)</w:t>
      </w:r>
      <w:r w:rsidR="00D158A5">
        <w:fldChar w:fldCharType="end"/>
      </w:r>
      <w:r w:rsidR="009B7924">
        <w:t xml:space="preserve">, </w:t>
      </w:r>
      <w:proofErr w:type="spellStart"/>
      <w:r w:rsidR="00E04A9E" w:rsidRPr="00B04CE9">
        <w:rPr>
          <w:i/>
        </w:rPr>
        <w:t>rCAT</w:t>
      </w:r>
      <w:proofErr w:type="spellEnd"/>
      <w:r w:rsidR="00D158A5">
        <w:t xml:space="preserve"> </w:t>
      </w:r>
      <w:r w:rsidR="00D158A5">
        <w:fldChar w:fldCharType="begin" w:fldLock="1"/>
      </w:r>
      <w:r w:rsidR="00203E00">
        <w:instrText>ADDIN CSL_CITATION {"citationItems":[{"id":"ITEM-1","itemData":{"author":[{"dropping-particle":"","family":"Moat","given":"Justin F","non-dropping-particle":"","parse-names":false,"suffix":""},{"dropping-particle":"","family":"Bachman","given":"Steven Philip","non-dropping-particle":"","parse-names":false,"suffix":""}],"id":"ITEM-1","issued":{"date-parts":[["2017"]]},"number":"0.1.5","publisher":"CRAN","title":"rCAT: Conservation Assessment Tools","type":"article"},"uris":["http://www.mendeley.com/documents/?uuid=c4da73c7-e22b-44d2-bdea-061c07053932"]}],"mendeley":{"formattedCitation":"(Moat and Bachman, 2017)","plainTextFormattedCitation":"(Moat and Bachman, 2017)","previouslyFormattedCitation":"(Moat and Bachman, 2017)"},"properties":{"noteIndex":0},"schema":"https://github.com/citation-style-language/schema/raw/master/csl-citation.json"}</w:instrText>
      </w:r>
      <w:r w:rsidR="00D158A5">
        <w:fldChar w:fldCharType="separate"/>
      </w:r>
      <w:r w:rsidR="003677B8" w:rsidRPr="003677B8">
        <w:rPr>
          <w:noProof/>
        </w:rPr>
        <w:t>(Moat and Bachman, 2017)</w:t>
      </w:r>
      <w:r w:rsidR="00D158A5">
        <w:fldChar w:fldCharType="end"/>
      </w:r>
      <w:r w:rsidR="009B7924">
        <w:t xml:space="preserve">, </w:t>
      </w:r>
      <w:r w:rsidR="00844309">
        <w:t>and</w:t>
      </w:r>
      <w:r w:rsidR="009B7924">
        <w:t xml:space="preserve"> </w:t>
      </w:r>
      <w:r w:rsidR="009B7924" w:rsidRPr="00B04CE9">
        <w:rPr>
          <w:i/>
        </w:rPr>
        <w:t>Red</w:t>
      </w:r>
      <w:r w:rsidR="00D158A5">
        <w:t xml:space="preserve"> </w:t>
      </w:r>
      <w:r w:rsidR="00D158A5">
        <w:fldChar w:fldCharType="begin" w:fldLock="1"/>
      </w:r>
      <w:r w:rsidR="005B0919">
        <w:instrText>ADDIN CSL_CITATION {"citationItems":[{"id":"ITEM-1","itemData":{"DOI":"10.3897/BDJ.5.e20530","ISSN":"1314-2828","author":[{"dropping-particle":"","family":"Cardoso","given":"Pedro","non-dropping-particle":"","parse-names":false,"suffix":""}],"container-title":"Biodiversity Data Journal","id":"ITEM-1","issued":{"date-parts":[["2017","10","19"]]},"page":"e20530","publisher":"Pensoft Publishers","title":"red - an R package to facilitate species red list assessments according to the IUCN criteria","type":"article-journal","volume":"5"},"uris":["http://www.mendeley.com/documents/?uuid=b2293cdb-82ef-32bb-86a2-2f3c51a8eda6"]}],"mendeley":{"formattedCitation":"(Cardoso, 2017)","plainTextFormattedCitation":"(Cardoso, 2017)","previouslyFormattedCitation":"(Cardoso, 2017)"},"properties":{"noteIndex":0},"schema":"https://github.com/citation-style-language/schema/raw/master/csl-citation.json"}</w:instrText>
      </w:r>
      <w:r w:rsidR="00D158A5">
        <w:fldChar w:fldCharType="separate"/>
      </w:r>
      <w:r w:rsidR="00D158A5" w:rsidRPr="00D158A5">
        <w:rPr>
          <w:noProof/>
        </w:rPr>
        <w:t>(Cardoso, 2017)</w:t>
      </w:r>
      <w:r w:rsidR="00D158A5">
        <w:fldChar w:fldCharType="end"/>
      </w:r>
      <w:r w:rsidR="00844309">
        <w:t xml:space="preserve">. </w:t>
      </w:r>
      <w:r w:rsidR="00F2395F">
        <w:t>These tools calculate spatial metrics such as extent of occurrence (EOO) and area of occupancy (AOO)</w:t>
      </w:r>
      <w:r w:rsidR="00572E20">
        <w:t xml:space="preserve"> using occurrence data, </w:t>
      </w:r>
      <w:r w:rsidR="002203A7">
        <w:t>and</w:t>
      </w:r>
      <w:r w:rsidR="00572E20">
        <w:t xml:space="preserve"> </w:t>
      </w:r>
      <w:r w:rsidR="00572E20" w:rsidRPr="00B04CE9">
        <w:rPr>
          <w:i/>
        </w:rPr>
        <w:t>Red</w:t>
      </w:r>
      <w:r w:rsidR="00572E20">
        <w:t xml:space="preserve"> </w:t>
      </w:r>
      <w:r w:rsidR="00797EAE">
        <w:t xml:space="preserve">also provides functionality to build </w:t>
      </w:r>
      <w:r w:rsidR="00F06162">
        <w:t xml:space="preserve">species distribution models. </w:t>
      </w:r>
      <w:r w:rsidR="004956C5" w:rsidRPr="006D414E">
        <w:t xml:space="preserve">The impact of these tools is reflected in the large </w:t>
      </w:r>
      <w:r w:rsidR="004956C5" w:rsidRPr="004042A2">
        <w:rPr>
          <w:highlight w:val="yellow"/>
        </w:rPr>
        <w:t>number (~2,000)</w:t>
      </w:r>
      <w:r w:rsidR="004956C5" w:rsidRPr="006D414E">
        <w:t xml:space="preserve"> of species assessments </w:t>
      </w:r>
      <w:r w:rsidR="00C07F04">
        <w:t xml:space="preserve">in the </w:t>
      </w:r>
      <w:r w:rsidR="00544FFB">
        <w:t xml:space="preserve">Red List database </w:t>
      </w:r>
      <w:r w:rsidR="007C5898">
        <w:t xml:space="preserve">(plants and others) </w:t>
      </w:r>
      <w:r w:rsidR="004956C5" w:rsidRPr="006D414E">
        <w:t>that cite them</w:t>
      </w:r>
      <w:r w:rsidR="007C5898">
        <w:t xml:space="preserve"> </w:t>
      </w:r>
      <w:r w:rsidR="00544FFB">
        <w:t>(Craig Hilton-Taylor</w:t>
      </w:r>
      <w:r w:rsidR="00DD5E61">
        <w:t>,</w:t>
      </w:r>
      <w:r w:rsidR="00544FFB">
        <w:t xml:space="preserve"> pers. comm.)</w:t>
      </w:r>
      <w:r w:rsidR="004956C5" w:rsidRPr="006D414E">
        <w:t>.</w:t>
      </w:r>
      <w:r w:rsidR="004956C5">
        <w:t xml:space="preserve"> </w:t>
      </w:r>
      <w:r w:rsidR="00471F8C">
        <w:t>Advantages</w:t>
      </w:r>
      <w:r w:rsidR="003672AB">
        <w:t xml:space="preserve"> include </w:t>
      </w:r>
      <w:r w:rsidR="00E9010D">
        <w:t xml:space="preserve">rapid, </w:t>
      </w:r>
      <w:r w:rsidR="00FF6F7F">
        <w:t>consistent</w:t>
      </w:r>
      <w:r w:rsidR="00D82638">
        <w:t xml:space="preserve"> and</w:t>
      </w:r>
      <w:r w:rsidR="00471F8C">
        <w:t xml:space="preserve"> auditable</w:t>
      </w:r>
      <w:r w:rsidR="001E7E55">
        <w:t xml:space="preserve"> </w:t>
      </w:r>
      <w:r w:rsidR="00D82638">
        <w:t xml:space="preserve">measurements, often via a user-friendly interface, although </w:t>
      </w:r>
      <w:r w:rsidR="00F95D59">
        <w:t xml:space="preserve">some require </w:t>
      </w:r>
      <w:r w:rsidR="004956C5">
        <w:t>ability to use</w:t>
      </w:r>
      <w:r w:rsidR="00D82638">
        <w:t xml:space="preserve"> R. </w:t>
      </w:r>
      <w:r w:rsidR="00681784">
        <w:t xml:space="preserve">Disadvantages include </w:t>
      </w:r>
      <w:r w:rsidR="00757703">
        <w:t xml:space="preserve">potential </w:t>
      </w:r>
      <w:r w:rsidR="0072557E">
        <w:t xml:space="preserve">uncritical </w:t>
      </w:r>
      <w:r w:rsidR="00714AE0">
        <w:t xml:space="preserve">user </w:t>
      </w:r>
      <w:r w:rsidR="0072557E">
        <w:t>acceptance of results</w:t>
      </w:r>
      <w:r w:rsidR="00983109">
        <w:t xml:space="preserve"> </w:t>
      </w:r>
      <w:r w:rsidR="0072557E">
        <w:t xml:space="preserve">without considering </w:t>
      </w:r>
      <w:r w:rsidR="00BB541D">
        <w:t>other factors</w:t>
      </w:r>
      <w:r w:rsidR="00F1517F">
        <w:t>,</w:t>
      </w:r>
      <w:r w:rsidR="00BB541D">
        <w:t xml:space="preserve"> such as </w:t>
      </w:r>
      <w:r w:rsidR="00BB541D" w:rsidRPr="006F7909">
        <w:t>sampling intensity</w:t>
      </w:r>
      <w:r w:rsidR="00D66A0D">
        <w:t xml:space="preserve"> </w:t>
      </w:r>
      <w:r w:rsidR="00D66A0D">
        <w:fldChar w:fldCharType="begin" w:fldLock="1"/>
      </w:r>
      <w:r w:rsidR="00757E66">
        <w:instrText>ADDIN CSL_CITATION {"citationItems":[{"id":"ITEM-1","itemData":{"DOI":"10.1111/j.1466-8238.2011.00716.x","abstract":"Aim Estimates of geographic range size derived from natural history museum specimens are probably biased for many species. We aim to determine how bias in these estimates relates to range size. Location We conducted computer simulations based on herbarium specimen records from localities ranging from the southern United States to northern Argentina. Methods We used theory on the sampling distribution of the mean and variance to develop working hypotheses about how range size, defined as area of occupancy (AOO), was related to the inter-specific distribution of: (1) mean collection effort per area across the range of a species (MC); (2) variance in collection effort per area across the range of a species (VC); and (3) proportional bias in AOO estimates (PBias: the difference between the expected value of the estimate of AOO and true AOO, divided by true AOO). We tested predictions from these hypotheses using computer simulations based on a dataset of more than 29,000 herbarium specimen records documenting occurrences of 377 plant species in the tribe Bignonieae (Bignoniaceae). Results The working hypotheses predicted that the mean of the inter-specific distribution of MC, VC and PBias were independent of AOO, but that the respective variance and skewness decreased with increasing AOO. Computer simulations supported all but one prediction: the variance of the inter-specific distribution of VC did not decrease with increasing AOO. Main conclusions Our results suggest that, despite an invariant mean, the dis-persion and symmetry of the inter-specific distribution of PBias decreases as AOO increases. As AOO increased, range size was less severely underestimated for a large proportion of simulated species. However, as AOO increased, range size estimates having extremely low bias were less common.","author":[{"dropping-particle":"","family":"Sheth","given":"Seema N","non-dropping-particle":"","parse-names":false,"suffix":""},{"dropping-particle":"","family":"Lohmann","given":"Lúcia G","non-dropping-particle":"","parse-names":false,"suffix":""},{"dropping-particle":"","family":"Distler","given":"Trisha","non-dropping-particle":"","parse-names":false,"suffix":""},{"dropping-particle":"","family":"Jiménez","given":"Iván","non-dropping-particle":"","parse-names":false,"suffix":""},{"dropping-particle":"","family":"Sheth","given":"Seema Nayan","non-dropping-particle":"","parse-names":false,"suffix":""}],"container-title":"Global Ecology and Biogeography","id":"ITEM-1","issued":{"date-parts":[["2012"]]},"page":"732-742","title":"Understanding bias in geographic range size estimates","type":"article-journal","volume":"21"},"uris":["http://www.mendeley.com/documents/?uuid=aa19c99d-31fd-376f-8167-126bedb41d2e"]}],"mendeley":{"formattedCitation":"(Sheth et al., 2012)","plainTextFormattedCitation":"(Sheth et al., 2012)","previouslyFormattedCitation":"(Sheth et al., 2012)"},"properties":{"noteIndex":0},"schema":"https://github.com/citation-style-language/schema/raw/master/csl-citation.json"}</w:instrText>
      </w:r>
      <w:r w:rsidR="00D66A0D">
        <w:fldChar w:fldCharType="separate"/>
      </w:r>
      <w:r w:rsidR="00475B58" w:rsidRPr="00475B58">
        <w:rPr>
          <w:noProof/>
        </w:rPr>
        <w:t>(Sheth et al., 2012)</w:t>
      </w:r>
      <w:r w:rsidR="00D66A0D">
        <w:fldChar w:fldCharType="end"/>
      </w:r>
      <w:r w:rsidR="00475B58">
        <w:t xml:space="preserve">, </w:t>
      </w:r>
      <w:r w:rsidR="007755F7" w:rsidRPr="006F7909">
        <w:t xml:space="preserve">although this can be </w:t>
      </w:r>
      <w:r w:rsidR="006E4D28">
        <w:t>addressed</w:t>
      </w:r>
      <w:r w:rsidR="006E4D28" w:rsidRPr="006F7909">
        <w:t xml:space="preserve"> </w:t>
      </w:r>
      <w:r w:rsidR="007755F7" w:rsidRPr="006F7909">
        <w:t xml:space="preserve">with </w:t>
      </w:r>
      <w:r w:rsidR="004167AD" w:rsidRPr="006F7909">
        <w:t>training</w:t>
      </w:r>
      <w:r w:rsidR="0094071A">
        <w:t xml:space="preserve"> </w:t>
      </w:r>
      <w:r w:rsidR="0094071A" w:rsidRPr="00101312">
        <w:t>(</w:t>
      </w:r>
      <w:r w:rsidR="00923D0A">
        <w:t>see section</w:t>
      </w:r>
      <w:r w:rsidR="0094071A" w:rsidRPr="00101312">
        <w:t xml:space="preserve"> </w:t>
      </w:r>
      <w:r w:rsidR="0057448C">
        <w:t>2.7</w:t>
      </w:r>
      <w:r w:rsidR="0094071A" w:rsidRPr="00101312">
        <w:t>)</w:t>
      </w:r>
      <w:r w:rsidR="004167AD" w:rsidRPr="00101312">
        <w:t>.</w:t>
      </w:r>
      <w:r w:rsidR="004167AD" w:rsidRPr="006F7909">
        <w:t xml:space="preserve"> </w:t>
      </w:r>
      <w:r w:rsidR="006646E1" w:rsidRPr="006F7909">
        <w:t xml:space="preserve">Different tools </w:t>
      </w:r>
      <w:r w:rsidR="00866216" w:rsidRPr="006F7909">
        <w:t>may also adopt slightly different methods</w:t>
      </w:r>
      <w:r w:rsidR="00B85FA9" w:rsidRPr="006F7909">
        <w:t xml:space="preserve"> for calculati</w:t>
      </w:r>
      <w:r w:rsidR="004956C5">
        <w:t>ng</w:t>
      </w:r>
      <w:r w:rsidR="00B85FA9" w:rsidRPr="006F7909">
        <w:t xml:space="preserve"> </w:t>
      </w:r>
      <w:r w:rsidR="00F1517F">
        <w:t xml:space="preserve">key </w:t>
      </w:r>
      <w:r w:rsidR="00B85FA9" w:rsidRPr="006F7909">
        <w:t>metrics</w:t>
      </w:r>
      <w:r w:rsidR="000F1E2F" w:rsidRPr="006F7909">
        <w:t xml:space="preserve">, </w:t>
      </w:r>
      <w:r w:rsidR="00885C97" w:rsidRPr="006F7909">
        <w:t>potentially leading to inconsis</w:t>
      </w:r>
      <w:r w:rsidR="00F1517F">
        <w:t>tencies</w:t>
      </w:r>
      <w:r w:rsidR="00885C97" w:rsidRPr="006F7909">
        <w:t xml:space="preserve">. </w:t>
      </w:r>
      <w:r w:rsidR="000F1E2F" w:rsidRPr="006F7909">
        <w:t>A review of currently available tools</w:t>
      </w:r>
      <w:r w:rsidR="004956C5">
        <w:t>,</w:t>
      </w:r>
      <w:r w:rsidR="000F1E2F" w:rsidRPr="006F7909">
        <w:t xml:space="preserve"> </w:t>
      </w:r>
      <w:r w:rsidR="00395CFC" w:rsidRPr="006F7909">
        <w:t>showing the strengths and limitations of each</w:t>
      </w:r>
      <w:r w:rsidR="004956C5">
        <w:t>,</w:t>
      </w:r>
      <w:r w:rsidR="00395CFC" w:rsidRPr="006F7909">
        <w:t xml:space="preserve"> would be </w:t>
      </w:r>
      <w:r w:rsidR="006F7909" w:rsidRPr="006F7909">
        <w:t>useful to assessors</w:t>
      </w:r>
      <w:r w:rsidR="00E47E84">
        <w:t xml:space="preserve"> and </w:t>
      </w:r>
      <w:r w:rsidR="00E47E84" w:rsidRPr="006D414E">
        <w:t>could be incorporated into training guidelines</w:t>
      </w:r>
      <w:r w:rsidR="006F7909" w:rsidRPr="006D414E">
        <w:t xml:space="preserve">. </w:t>
      </w:r>
    </w:p>
    <w:p w14:paraId="2A61D27A" w14:textId="21A9C2A2" w:rsidR="006E6115" w:rsidRDefault="006E6115" w:rsidP="006E6115">
      <w:pPr>
        <w:pStyle w:val="Heading2"/>
      </w:pPr>
      <w:bookmarkStart w:id="11" w:name="_Toc518374406"/>
      <w:r w:rsidRPr="00940FA0">
        <w:t xml:space="preserve">2.6 </w:t>
      </w:r>
      <w:r w:rsidR="00A30C1E" w:rsidRPr="00940FA0">
        <w:t xml:space="preserve">Linking </w:t>
      </w:r>
      <w:r w:rsidR="004178A4" w:rsidRPr="00940FA0">
        <w:t xml:space="preserve">new </w:t>
      </w:r>
      <w:r w:rsidR="00A30C1E" w:rsidRPr="00940FA0">
        <w:t xml:space="preserve">species </w:t>
      </w:r>
      <w:r w:rsidR="00166411" w:rsidRPr="00940FA0">
        <w:t>and</w:t>
      </w:r>
      <w:r w:rsidR="00A30C1E" w:rsidRPr="00940FA0">
        <w:t xml:space="preserve"> </w:t>
      </w:r>
      <w:r w:rsidR="00415D83" w:rsidRPr="00940FA0">
        <w:t>Red List assessment publication</w:t>
      </w:r>
      <w:r w:rsidR="00270DFD" w:rsidRPr="00940FA0">
        <w:t>s</w:t>
      </w:r>
      <w:bookmarkEnd w:id="11"/>
      <w:r>
        <w:t xml:space="preserve"> </w:t>
      </w:r>
    </w:p>
    <w:p w14:paraId="55D2A2C6" w14:textId="7C353782" w:rsidR="008A32CC" w:rsidRDefault="002F2DDB" w:rsidP="00FD4A34">
      <w:pPr>
        <w:rPr>
          <w:rFonts w:eastAsia="Malgun Gothic"/>
        </w:rPr>
      </w:pPr>
      <w:r>
        <w:rPr>
          <w:rFonts w:eastAsia="Malgun Gothic"/>
        </w:rPr>
        <w:t>N</w:t>
      </w:r>
      <w:r w:rsidR="001451C8" w:rsidRPr="006D414E">
        <w:rPr>
          <w:rFonts w:eastAsia="Malgun Gothic"/>
        </w:rPr>
        <w:t>ew plant</w:t>
      </w:r>
      <w:r>
        <w:rPr>
          <w:rFonts w:eastAsia="Malgun Gothic"/>
        </w:rPr>
        <w:t xml:space="preserve"> </w:t>
      </w:r>
      <w:r w:rsidR="006E7DC0" w:rsidRPr="006D414E">
        <w:rPr>
          <w:rFonts w:eastAsia="Malgun Gothic"/>
        </w:rPr>
        <w:t>s</w:t>
      </w:r>
      <w:r>
        <w:rPr>
          <w:rFonts w:eastAsia="Malgun Gothic"/>
        </w:rPr>
        <w:t>pecies are described</w:t>
      </w:r>
      <w:r w:rsidR="00042806" w:rsidRPr="006D414E">
        <w:rPr>
          <w:rFonts w:eastAsia="Malgun Gothic"/>
        </w:rPr>
        <w:t xml:space="preserve"> at a </w:t>
      </w:r>
      <w:proofErr w:type="gramStart"/>
      <w:r w:rsidR="00042806" w:rsidRPr="006D414E">
        <w:rPr>
          <w:rFonts w:eastAsia="Malgun Gothic"/>
        </w:rPr>
        <w:t>fairly consistent</w:t>
      </w:r>
      <w:proofErr w:type="gramEnd"/>
      <w:r w:rsidR="00042806" w:rsidRPr="006D414E">
        <w:rPr>
          <w:rFonts w:eastAsia="Malgun Gothic"/>
        </w:rPr>
        <w:t xml:space="preserve"> rate</w:t>
      </w:r>
      <w:r w:rsidR="00F534F4" w:rsidRPr="0063120C">
        <w:rPr>
          <w:rFonts w:eastAsia="Malgun Gothic"/>
          <w:highlight w:val="yellow"/>
        </w:rPr>
        <w:t xml:space="preserve">, with a </w:t>
      </w:r>
      <w:r w:rsidR="00042806" w:rsidRPr="0063120C">
        <w:rPr>
          <w:rFonts w:eastAsia="Malgun Gothic"/>
          <w:highlight w:val="yellow"/>
        </w:rPr>
        <w:t>mean of 2</w:t>
      </w:r>
      <w:r w:rsidR="00C57B7F" w:rsidRPr="0063120C">
        <w:rPr>
          <w:rFonts w:eastAsia="Malgun Gothic"/>
          <w:highlight w:val="yellow"/>
        </w:rPr>
        <w:t>,</w:t>
      </w:r>
      <w:r w:rsidR="00042806" w:rsidRPr="0063120C">
        <w:rPr>
          <w:rFonts w:eastAsia="Malgun Gothic"/>
          <w:highlight w:val="yellow"/>
        </w:rPr>
        <w:t>2</w:t>
      </w:r>
      <w:r w:rsidR="004D6FDE" w:rsidRPr="0063120C">
        <w:rPr>
          <w:rFonts w:eastAsia="Malgun Gothic"/>
          <w:highlight w:val="yellow"/>
        </w:rPr>
        <w:t>41</w:t>
      </w:r>
      <w:r w:rsidR="00042806" w:rsidRPr="0063120C">
        <w:rPr>
          <w:rFonts w:eastAsia="Malgun Gothic"/>
          <w:highlight w:val="yellow"/>
        </w:rPr>
        <w:t xml:space="preserve"> </w:t>
      </w:r>
      <w:r w:rsidR="00F534F4" w:rsidRPr="0063120C">
        <w:rPr>
          <w:rFonts w:eastAsia="Malgun Gothic"/>
          <w:highlight w:val="yellow"/>
        </w:rPr>
        <w:t>per year</w:t>
      </w:r>
      <w:r w:rsidR="00F534F4" w:rsidRPr="006D414E">
        <w:rPr>
          <w:rFonts w:eastAsia="Malgun Gothic"/>
        </w:rPr>
        <w:t xml:space="preserve"> </w:t>
      </w:r>
      <w:r w:rsidR="003F3C49" w:rsidRPr="006D414E">
        <w:rPr>
          <w:rFonts w:eastAsia="Malgun Gothic"/>
        </w:rPr>
        <w:t>(</w:t>
      </w:r>
      <w:r w:rsidR="004D6FDE" w:rsidRPr="006D414E">
        <w:rPr>
          <w:rFonts w:eastAsia="Malgun Gothic"/>
        </w:rPr>
        <w:t>1999</w:t>
      </w:r>
      <w:r w:rsidR="00B84244" w:rsidRPr="006D414E">
        <w:rPr>
          <w:rFonts w:eastAsia="Malgun Gothic"/>
        </w:rPr>
        <w:t>–2017).</w:t>
      </w:r>
      <w:r w:rsidR="00C16F15" w:rsidRPr="006D414E">
        <w:rPr>
          <w:rFonts w:eastAsia="Malgun Gothic"/>
        </w:rPr>
        <w:t xml:space="preserve"> </w:t>
      </w:r>
      <w:r w:rsidR="009230E4" w:rsidRPr="006D414E">
        <w:rPr>
          <w:rFonts w:eastAsia="Malgun Gothic"/>
        </w:rPr>
        <w:t>Authors often include statements on the conservation status of</w:t>
      </w:r>
      <w:r w:rsidR="00170C08" w:rsidRPr="006D414E">
        <w:rPr>
          <w:rFonts w:eastAsia="Malgun Gothic"/>
        </w:rPr>
        <w:t xml:space="preserve"> </w:t>
      </w:r>
      <w:r w:rsidR="009230E4" w:rsidRPr="006D414E">
        <w:rPr>
          <w:rFonts w:eastAsia="Malgun Gothic"/>
        </w:rPr>
        <w:t>newly</w:t>
      </w:r>
      <w:r w:rsidR="00F534F4" w:rsidRPr="006D414E">
        <w:rPr>
          <w:rFonts w:eastAsia="Malgun Gothic"/>
        </w:rPr>
        <w:t>-</w:t>
      </w:r>
      <w:r w:rsidR="009230E4" w:rsidRPr="006D414E">
        <w:rPr>
          <w:rFonts w:eastAsia="Malgun Gothic"/>
        </w:rPr>
        <w:t xml:space="preserve">described </w:t>
      </w:r>
      <w:r w:rsidR="00B67F89" w:rsidRPr="006D414E">
        <w:rPr>
          <w:rFonts w:eastAsia="Malgun Gothic"/>
        </w:rPr>
        <w:t xml:space="preserve">species. </w:t>
      </w:r>
      <w:r w:rsidR="00CD6BAF" w:rsidRPr="006D414E">
        <w:rPr>
          <w:rFonts w:eastAsia="Malgun Gothic"/>
        </w:rPr>
        <w:t xml:space="preserve">Journals such as Kew Bulletin </w:t>
      </w:r>
      <w:r w:rsidR="00CC02F6" w:rsidRPr="006D414E">
        <w:rPr>
          <w:rFonts w:eastAsia="Malgun Gothic"/>
        </w:rPr>
        <w:t>requ</w:t>
      </w:r>
      <w:r w:rsidR="0068366C" w:rsidRPr="006D414E">
        <w:rPr>
          <w:rFonts w:eastAsia="Malgun Gothic"/>
        </w:rPr>
        <w:t xml:space="preserve">est </w:t>
      </w:r>
      <w:r w:rsidR="00080D21" w:rsidRPr="006D414E">
        <w:rPr>
          <w:rFonts w:eastAsia="Malgun Gothic"/>
        </w:rPr>
        <w:t xml:space="preserve">descriptions of </w:t>
      </w:r>
      <w:r w:rsidR="0068366C" w:rsidRPr="006D414E">
        <w:rPr>
          <w:rFonts w:eastAsia="Malgun Gothic"/>
        </w:rPr>
        <w:t xml:space="preserve">new taxa to include </w:t>
      </w:r>
      <w:r w:rsidR="00F71ECC" w:rsidRPr="006D414E">
        <w:rPr>
          <w:rFonts w:eastAsia="Malgun Gothic"/>
        </w:rPr>
        <w:t xml:space="preserve">conservation </w:t>
      </w:r>
      <w:r w:rsidR="00CA7E23">
        <w:rPr>
          <w:rFonts w:eastAsia="Malgun Gothic"/>
        </w:rPr>
        <w:t>statements</w:t>
      </w:r>
      <w:r w:rsidR="00CA7E23" w:rsidRPr="006D414E">
        <w:rPr>
          <w:rFonts w:eastAsia="Malgun Gothic"/>
        </w:rPr>
        <w:t xml:space="preserve"> </w:t>
      </w:r>
      <w:r w:rsidR="0068366C" w:rsidRPr="006D414E">
        <w:rPr>
          <w:rFonts w:eastAsia="Malgun Gothic"/>
        </w:rPr>
        <w:t>specifically applying</w:t>
      </w:r>
      <w:r w:rsidR="00F71ECC" w:rsidRPr="006D414E">
        <w:rPr>
          <w:rFonts w:eastAsia="Malgun Gothic"/>
        </w:rPr>
        <w:t xml:space="preserve"> </w:t>
      </w:r>
      <w:r w:rsidR="004E6889" w:rsidRPr="006D414E">
        <w:rPr>
          <w:rFonts w:eastAsia="Malgun Gothic"/>
        </w:rPr>
        <w:t>the IUCN Red List categories and criteria</w:t>
      </w:r>
      <w:r w:rsidR="00F534F4" w:rsidRPr="006D414E">
        <w:rPr>
          <w:rFonts w:eastAsia="Malgun Gothic"/>
        </w:rPr>
        <w:t>. H</w:t>
      </w:r>
      <w:r w:rsidR="0068366C" w:rsidRPr="006D414E">
        <w:rPr>
          <w:rFonts w:eastAsia="Malgun Gothic"/>
        </w:rPr>
        <w:t xml:space="preserve">owever, </w:t>
      </w:r>
      <w:r w:rsidR="002378B1" w:rsidRPr="006D414E">
        <w:rPr>
          <w:rFonts w:eastAsia="Malgun Gothic"/>
        </w:rPr>
        <w:t xml:space="preserve">these </w:t>
      </w:r>
      <w:r w:rsidR="00B54BDA" w:rsidRPr="006D414E">
        <w:rPr>
          <w:rFonts w:eastAsia="Malgun Gothic"/>
        </w:rPr>
        <w:t xml:space="preserve">assessments </w:t>
      </w:r>
      <w:r w:rsidR="002378B1" w:rsidRPr="006D414E">
        <w:rPr>
          <w:rFonts w:eastAsia="Malgun Gothic"/>
        </w:rPr>
        <w:t xml:space="preserve">rarely </w:t>
      </w:r>
      <w:r w:rsidR="00CA7E23">
        <w:rPr>
          <w:rFonts w:eastAsia="Malgun Gothic"/>
        </w:rPr>
        <w:t>reach</w:t>
      </w:r>
      <w:r w:rsidR="002378B1" w:rsidRPr="006D414E">
        <w:rPr>
          <w:rFonts w:eastAsia="Malgun Gothic"/>
        </w:rPr>
        <w:t xml:space="preserve"> the </w:t>
      </w:r>
      <w:r w:rsidR="00303313" w:rsidRPr="006D414E">
        <w:rPr>
          <w:rFonts w:eastAsia="Malgun Gothic"/>
        </w:rPr>
        <w:t xml:space="preserve">global </w:t>
      </w:r>
      <w:r w:rsidR="002378B1" w:rsidRPr="006D414E">
        <w:rPr>
          <w:rFonts w:eastAsia="Malgun Gothic"/>
        </w:rPr>
        <w:t>Red List</w:t>
      </w:r>
      <w:r w:rsidR="007239F1" w:rsidRPr="006D414E">
        <w:rPr>
          <w:rFonts w:eastAsia="Malgun Gothic"/>
        </w:rPr>
        <w:t xml:space="preserve">. </w:t>
      </w:r>
      <w:r w:rsidR="007239F1" w:rsidRPr="00B45B28">
        <w:rPr>
          <w:rFonts w:eastAsia="Malgun Gothic"/>
          <w:highlight w:val="yellow"/>
        </w:rPr>
        <w:t>Of the 1,</w:t>
      </w:r>
      <w:r w:rsidR="00125A02" w:rsidRPr="00B45B28">
        <w:rPr>
          <w:rFonts w:eastAsia="Malgun Gothic"/>
          <w:highlight w:val="yellow"/>
        </w:rPr>
        <w:t>234</w:t>
      </w:r>
      <w:r w:rsidR="007239F1" w:rsidRPr="00B45B28">
        <w:rPr>
          <w:rFonts w:eastAsia="Malgun Gothic"/>
          <w:highlight w:val="yellow"/>
        </w:rPr>
        <w:t xml:space="preserve"> newly described taxa pu</w:t>
      </w:r>
      <w:r w:rsidR="00125A02" w:rsidRPr="00B45B28">
        <w:rPr>
          <w:rFonts w:eastAsia="Malgun Gothic"/>
          <w:highlight w:val="yellow"/>
        </w:rPr>
        <w:t>blished in Kew Bulletin from 2003</w:t>
      </w:r>
      <w:r w:rsidR="007239F1" w:rsidRPr="00B45B28">
        <w:rPr>
          <w:rFonts w:eastAsia="Malgun Gothic"/>
          <w:highlight w:val="yellow"/>
        </w:rPr>
        <w:t>–201</w:t>
      </w:r>
      <w:r w:rsidR="00CF6117" w:rsidRPr="00B45B28">
        <w:rPr>
          <w:rFonts w:eastAsia="Malgun Gothic"/>
          <w:highlight w:val="yellow"/>
        </w:rPr>
        <w:t>7</w:t>
      </w:r>
      <w:r w:rsidRPr="00B45B28">
        <w:rPr>
          <w:rFonts w:eastAsia="Malgun Gothic"/>
          <w:highlight w:val="yellow"/>
        </w:rPr>
        <w:t>,</w:t>
      </w:r>
      <w:r w:rsidR="00286EC3" w:rsidRPr="00B45B28">
        <w:rPr>
          <w:rFonts w:eastAsia="Malgun Gothic"/>
          <w:highlight w:val="yellow"/>
        </w:rPr>
        <w:t xml:space="preserve"> on</w:t>
      </w:r>
      <w:r w:rsidR="009A346F" w:rsidRPr="00B45B28">
        <w:rPr>
          <w:rFonts w:eastAsia="Malgun Gothic"/>
          <w:highlight w:val="yellow"/>
        </w:rPr>
        <w:t>ly 116</w:t>
      </w:r>
      <w:r w:rsidR="005D6770" w:rsidRPr="00B45B28">
        <w:rPr>
          <w:rFonts w:eastAsia="Malgun Gothic"/>
          <w:highlight w:val="yellow"/>
        </w:rPr>
        <w:t xml:space="preserve"> </w:t>
      </w:r>
      <w:r w:rsidR="00E77533" w:rsidRPr="00B45B28">
        <w:rPr>
          <w:rFonts w:eastAsia="Malgun Gothic"/>
          <w:highlight w:val="yellow"/>
        </w:rPr>
        <w:t>(9</w:t>
      </w:r>
      <w:r w:rsidR="00286EC3" w:rsidRPr="00B45B28">
        <w:rPr>
          <w:rFonts w:eastAsia="Malgun Gothic"/>
          <w:highlight w:val="yellow"/>
        </w:rPr>
        <w:t xml:space="preserve">%) </w:t>
      </w:r>
      <w:r w:rsidR="00847CB2" w:rsidRPr="00B45B28">
        <w:rPr>
          <w:rFonts w:eastAsia="Malgun Gothic"/>
          <w:highlight w:val="yellow"/>
        </w:rPr>
        <w:t>are currently</w:t>
      </w:r>
      <w:r w:rsidR="00286EC3" w:rsidRPr="00B45B28">
        <w:rPr>
          <w:rFonts w:eastAsia="Malgun Gothic"/>
          <w:highlight w:val="yellow"/>
        </w:rPr>
        <w:t xml:space="preserve"> on the Red List</w:t>
      </w:r>
      <w:r w:rsidR="0008671D" w:rsidRPr="006D414E">
        <w:rPr>
          <w:rFonts w:eastAsia="Malgun Gothic"/>
        </w:rPr>
        <w:t xml:space="preserve">. </w:t>
      </w:r>
      <w:r w:rsidR="00166982" w:rsidRPr="006D414E">
        <w:rPr>
          <w:rFonts w:eastAsia="Malgun Gothic"/>
        </w:rPr>
        <w:t xml:space="preserve">A </w:t>
      </w:r>
      <w:r w:rsidR="00F534F4" w:rsidRPr="006D414E">
        <w:rPr>
          <w:rFonts w:eastAsia="Malgun Gothic"/>
        </w:rPr>
        <w:t>dis</w:t>
      </w:r>
      <w:r w:rsidR="00166982" w:rsidRPr="006D414E">
        <w:rPr>
          <w:rFonts w:eastAsia="Malgun Gothic"/>
        </w:rPr>
        <w:t xml:space="preserve">incentive could be the extra </w:t>
      </w:r>
      <w:r w:rsidR="00282B8D" w:rsidRPr="006D414E">
        <w:rPr>
          <w:rFonts w:eastAsia="Malgun Gothic"/>
        </w:rPr>
        <w:t>effort</w:t>
      </w:r>
      <w:r w:rsidR="00166982" w:rsidRPr="006D414E">
        <w:rPr>
          <w:rFonts w:eastAsia="Malgun Gothic"/>
        </w:rPr>
        <w:t xml:space="preserve"> required to </w:t>
      </w:r>
      <w:r w:rsidR="00BE1EAC" w:rsidRPr="006D414E">
        <w:rPr>
          <w:rFonts w:eastAsia="Malgun Gothic"/>
        </w:rPr>
        <w:t xml:space="preserve">transfer data to SIS </w:t>
      </w:r>
      <w:r w:rsidR="00862407" w:rsidRPr="006D414E">
        <w:rPr>
          <w:rFonts w:eastAsia="Malgun Gothic"/>
        </w:rPr>
        <w:t xml:space="preserve">and </w:t>
      </w:r>
      <w:r w:rsidR="00885BF6" w:rsidRPr="006D414E">
        <w:rPr>
          <w:rFonts w:eastAsia="Malgun Gothic"/>
        </w:rPr>
        <w:t>lack of</w:t>
      </w:r>
      <w:r w:rsidR="00862407" w:rsidRPr="006D414E">
        <w:rPr>
          <w:rFonts w:eastAsia="Malgun Gothic"/>
        </w:rPr>
        <w:t xml:space="preserve"> </w:t>
      </w:r>
      <w:r w:rsidR="00B54BDA" w:rsidRPr="006D414E">
        <w:rPr>
          <w:rFonts w:eastAsia="Malgun Gothic"/>
        </w:rPr>
        <w:t>perceived</w:t>
      </w:r>
      <w:r w:rsidR="00862407" w:rsidRPr="006D414E">
        <w:rPr>
          <w:rFonts w:eastAsia="Malgun Gothic"/>
        </w:rPr>
        <w:t xml:space="preserve"> ‘reward’ </w:t>
      </w:r>
      <w:r w:rsidR="00086D60" w:rsidRPr="006D414E">
        <w:rPr>
          <w:rFonts w:eastAsia="Malgun Gothic"/>
        </w:rPr>
        <w:t xml:space="preserve">for publication on the </w:t>
      </w:r>
      <w:r w:rsidR="0098096A" w:rsidRPr="006D414E">
        <w:rPr>
          <w:rFonts w:eastAsia="Malgun Gothic"/>
        </w:rPr>
        <w:t xml:space="preserve">Red List </w:t>
      </w:r>
      <w:r w:rsidR="00086D60" w:rsidRPr="006D414E">
        <w:rPr>
          <w:rFonts w:eastAsia="Malgun Gothic"/>
        </w:rPr>
        <w:t xml:space="preserve">if </w:t>
      </w:r>
      <w:r w:rsidR="00F534F4" w:rsidRPr="006D414E">
        <w:rPr>
          <w:rFonts w:eastAsia="Malgun Gothic"/>
        </w:rPr>
        <w:t>it</w:t>
      </w:r>
      <w:r w:rsidR="00086D60" w:rsidRPr="006D414E">
        <w:rPr>
          <w:rFonts w:eastAsia="Malgun Gothic"/>
        </w:rPr>
        <w:t xml:space="preserve"> is not considered equivalent to a scientific journal</w:t>
      </w:r>
      <w:r w:rsidR="008E482D" w:rsidRPr="006D414E">
        <w:rPr>
          <w:rFonts w:eastAsia="Malgun Gothic"/>
        </w:rPr>
        <w:t xml:space="preserve">. </w:t>
      </w:r>
      <w:r w:rsidR="002172EE" w:rsidRPr="006D414E">
        <w:rPr>
          <w:rFonts w:eastAsia="Malgun Gothic"/>
        </w:rPr>
        <w:t>T</w:t>
      </w:r>
      <w:r w:rsidR="00EE4BFD" w:rsidRPr="006D414E">
        <w:rPr>
          <w:rFonts w:eastAsia="Malgun Gothic"/>
        </w:rPr>
        <w:t xml:space="preserve">he </w:t>
      </w:r>
      <w:r>
        <w:rPr>
          <w:rFonts w:eastAsia="Malgun Gothic"/>
        </w:rPr>
        <w:t xml:space="preserve">recent </w:t>
      </w:r>
      <w:r w:rsidR="00585750" w:rsidRPr="006D414E">
        <w:rPr>
          <w:rFonts w:eastAsia="Malgun Gothic"/>
        </w:rPr>
        <w:t xml:space="preserve">registration </w:t>
      </w:r>
      <w:r w:rsidR="002172EE" w:rsidRPr="006D414E">
        <w:rPr>
          <w:rFonts w:eastAsia="Malgun Gothic"/>
        </w:rPr>
        <w:t>of</w:t>
      </w:r>
      <w:r w:rsidR="00585750" w:rsidRPr="006D414E">
        <w:rPr>
          <w:rFonts w:eastAsia="Malgun Gothic"/>
        </w:rPr>
        <w:t xml:space="preserve"> </w:t>
      </w:r>
      <w:r w:rsidR="005F4D02" w:rsidRPr="006D414E">
        <w:rPr>
          <w:rFonts w:eastAsia="Malgun Gothic"/>
        </w:rPr>
        <w:t>the Red List with an</w:t>
      </w:r>
      <w:r w:rsidR="0038643C" w:rsidRPr="006D414E">
        <w:rPr>
          <w:rFonts w:eastAsia="Malgun Gothic"/>
        </w:rPr>
        <w:t xml:space="preserve"> international standard serial number (</w:t>
      </w:r>
      <w:r w:rsidR="00585750" w:rsidRPr="006D414E">
        <w:rPr>
          <w:rFonts w:eastAsia="Malgun Gothic"/>
        </w:rPr>
        <w:t>ISSN 23</w:t>
      </w:r>
      <w:r w:rsidR="00D6192F" w:rsidRPr="006D414E">
        <w:rPr>
          <w:rFonts w:eastAsia="Malgun Gothic"/>
        </w:rPr>
        <w:t>07-8235</w:t>
      </w:r>
      <w:r w:rsidR="00585750">
        <w:rPr>
          <w:rFonts w:eastAsia="Malgun Gothic"/>
        </w:rPr>
        <w:t>)</w:t>
      </w:r>
      <w:r w:rsidR="00CE6123">
        <w:rPr>
          <w:rFonts w:eastAsia="Malgun Gothic"/>
        </w:rPr>
        <w:t xml:space="preserve">, </w:t>
      </w:r>
      <w:r w:rsidR="00585750">
        <w:rPr>
          <w:rFonts w:eastAsia="Malgun Gothic"/>
        </w:rPr>
        <w:t xml:space="preserve">development of a journal-like </w:t>
      </w:r>
      <w:r w:rsidR="005A59E3">
        <w:rPr>
          <w:rFonts w:eastAsia="Malgun Gothic"/>
        </w:rPr>
        <w:t xml:space="preserve">submission process </w:t>
      </w:r>
      <w:r w:rsidR="004D3F69">
        <w:rPr>
          <w:rFonts w:eastAsia="Malgun Gothic"/>
        </w:rPr>
        <w:t xml:space="preserve">and </w:t>
      </w:r>
      <w:r w:rsidR="00DA502E">
        <w:rPr>
          <w:rFonts w:eastAsia="Malgun Gothic"/>
        </w:rPr>
        <w:t xml:space="preserve">decision to </w:t>
      </w:r>
      <w:r w:rsidR="00207DFB">
        <w:rPr>
          <w:rFonts w:eastAsia="Malgun Gothic"/>
        </w:rPr>
        <w:t>publish</w:t>
      </w:r>
      <w:r w:rsidR="004D3F69">
        <w:rPr>
          <w:rFonts w:eastAsia="Malgun Gothic"/>
        </w:rPr>
        <w:t xml:space="preserve"> Red List assessments as PDFs with </w:t>
      </w:r>
      <w:r w:rsidR="00EE4BFD">
        <w:rPr>
          <w:rFonts w:eastAsia="Malgun Gothic"/>
        </w:rPr>
        <w:t>digital object identifiers (DOI)</w:t>
      </w:r>
      <w:r w:rsidR="005F4D02">
        <w:rPr>
          <w:rFonts w:eastAsia="Malgun Gothic"/>
        </w:rPr>
        <w:t xml:space="preserve">, </w:t>
      </w:r>
      <w:r w:rsidR="0086111F">
        <w:rPr>
          <w:rFonts w:eastAsia="Malgun Gothic"/>
        </w:rPr>
        <w:t>and</w:t>
      </w:r>
      <w:r w:rsidR="000710C5">
        <w:rPr>
          <w:rFonts w:eastAsia="Malgun Gothic"/>
        </w:rPr>
        <w:t xml:space="preserve"> </w:t>
      </w:r>
      <w:r w:rsidR="0086111F">
        <w:rPr>
          <w:rFonts w:eastAsia="Malgun Gothic"/>
        </w:rPr>
        <w:t xml:space="preserve">a more dynamic publication </w:t>
      </w:r>
      <w:r w:rsidR="00296DC4">
        <w:rPr>
          <w:rFonts w:eastAsia="Malgun Gothic"/>
        </w:rPr>
        <w:t xml:space="preserve">schedule, </w:t>
      </w:r>
      <w:r w:rsidR="00DA502E">
        <w:rPr>
          <w:rFonts w:eastAsia="Malgun Gothic"/>
        </w:rPr>
        <w:t xml:space="preserve">will </w:t>
      </w:r>
      <w:r w:rsidR="00CC03EC">
        <w:rPr>
          <w:rFonts w:eastAsia="Malgun Gothic"/>
        </w:rPr>
        <w:t xml:space="preserve">all </w:t>
      </w:r>
      <w:r w:rsidR="00DA502E">
        <w:rPr>
          <w:rFonts w:eastAsia="Malgun Gothic"/>
        </w:rPr>
        <w:t>help to</w:t>
      </w:r>
      <w:r w:rsidR="00CD22A6">
        <w:rPr>
          <w:rFonts w:eastAsia="Malgun Gothic"/>
        </w:rPr>
        <w:t xml:space="preserve"> </w:t>
      </w:r>
      <w:r w:rsidR="001874F0">
        <w:rPr>
          <w:rFonts w:eastAsia="Malgun Gothic"/>
        </w:rPr>
        <w:t>address this perception and incentiv</w:t>
      </w:r>
      <w:r w:rsidR="00F534F4">
        <w:rPr>
          <w:rFonts w:eastAsia="Malgun Gothic"/>
        </w:rPr>
        <w:t>ise</w:t>
      </w:r>
      <w:r w:rsidR="001874F0">
        <w:rPr>
          <w:rFonts w:eastAsia="Malgun Gothic"/>
        </w:rPr>
        <w:t xml:space="preserve"> publi</w:t>
      </w:r>
      <w:r w:rsidR="00F534F4">
        <w:rPr>
          <w:rFonts w:eastAsia="Malgun Gothic"/>
        </w:rPr>
        <w:t>cation</w:t>
      </w:r>
      <w:r w:rsidR="001874F0">
        <w:rPr>
          <w:rFonts w:eastAsia="Malgun Gothic"/>
        </w:rPr>
        <w:t xml:space="preserve"> on the Red List</w:t>
      </w:r>
      <w:r w:rsidR="00136673">
        <w:rPr>
          <w:rFonts w:eastAsia="Malgun Gothic"/>
        </w:rPr>
        <w:t>.</w:t>
      </w:r>
      <w:r w:rsidR="007A3A37">
        <w:rPr>
          <w:rFonts w:eastAsia="Malgun Gothic"/>
        </w:rPr>
        <w:t xml:space="preserve"> </w:t>
      </w:r>
    </w:p>
    <w:p w14:paraId="407C11AD" w14:textId="63B3777F" w:rsidR="00240B39" w:rsidRDefault="009166D5" w:rsidP="00240B39">
      <w:pPr>
        <w:rPr>
          <w:rFonts w:eastAsia="Malgun Gothic"/>
        </w:rPr>
      </w:pPr>
      <w:r w:rsidRPr="009166D5">
        <w:rPr>
          <w:rFonts w:eastAsia="Malgun Gothic"/>
        </w:rPr>
        <w:t>The connection</w:t>
      </w:r>
      <w:r w:rsidR="00867EA4" w:rsidRPr="009166D5">
        <w:rPr>
          <w:rFonts w:eastAsia="Malgun Gothic"/>
        </w:rPr>
        <w:t xml:space="preserve"> </w:t>
      </w:r>
      <w:r w:rsidR="00FF408B" w:rsidRPr="009166D5">
        <w:rPr>
          <w:rFonts w:eastAsia="Malgun Gothic"/>
        </w:rPr>
        <w:t>between</w:t>
      </w:r>
      <w:r w:rsidR="00FF408B">
        <w:rPr>
          <w:rFonts w:eastAsia="Malgun Gothic"/>
        </w:rPr>
        <w:t xml:space="preserve"> new species </w:t>
      </w:r>
      <w:r w:rsidR="00F534F4">
        <w:rPr>
          <w:rFonts w:eastAsia="Malgun Gothic"/>
        </w:rPr>
        <w:t xml:space="preserve">description </w:t>
      </w:r>
      <w:r w:rsidR="00FF408B">
        <w:rPr>
          <w:rFonts w:eastAsia="Malgun Gothic"/>
        </w:rPr>
        <w:t xml:space="preserve">and Red List </w:t>
      </w:r>
      <w:r w:rsidR="00E37D79">
        <w:rPr>
          <w:rFonts w:eastAsia="Malgun Gothic"/>
        </w:rPr>
        <w:t xml:space="preserve">assessment </w:t>
      </w:r>
      <w:r>
        <w:rPr>
          <w:rFonts w:eastAsia="Malgun Gothic"/>
        </w:rPr>
        <w:t>can also be improved</w:t>
      </w:r>
      <w:r w:rsidR="00B2423D">
        <w:rPr>
          <w:rFonts w:eastAsia="Malgun Gothic"/>
        </w:rPr>
        <w:t xml:space="preserve"> with initiatives</w:t>
      </w:r>
      <w:r w:rsidR="00FF408B">
        <w:rPr>
          <w:rFonts w:eastAsia="Malgun Gothic"/>
        </w:rPr>
        <w:t xml:space="preserve"> such as the ‘</w:t>
      </w:r>
      <w:r w:rsidR="00FF408B">
        <w:t>Species Conservation Profile’</w:t>
      </w:r>
      <w:r w:rsidR="00684115">
        <w:t xml:space="preserve"> (SCP)</w:t>
      </w:r>
      <w:r w:rsidR="00FF408B">
        <w:t xml:space="preserve"> </w:t>
      </w:r>
      <w:r w:rsidR="00FF408B">
        <w:fldChar w:fldCharType="begin" w:fldLock="1"/>
      </w:r>
      <w:r w:rsidR="005B0919">
        <w:instrText>ADDIN CSL_CITATION {"citationItems":[{"id":"ITEM-1","itemData":{"DOI":"10.3897/BDJ.4.e10356","ISSN":"1314-2828","author":[{"dropping-particle":"","family":"Cardoso","given":"Pedro","non-dropping-particle":"","parse-names":false,"suffix":""},{"dropping-particle":"","family":"Stoev","given":"Pavel","non-dropping-particle":"","parse-names":false,"suffix":""},{"dropping-particle":"","family":"Georgiev","given":"Teodor","non-dropping-particle":"","parse-names":false,"suffix":""},{"dropping-particle":"","family":"Senderov","given":"Viktor","non-dropping-particle":"","parse-names":false,"suffix":""},{"dropping-particle":"","family":"Penev","given":"Lyubomir","non-dropping-particle":"","parse-names":false,"suffix":""}],"container-title":"Biodiversity Data Journal","id":"ITEM-1","issued":{"date-parts":[["2016","9","1"]]},"page":"e10356","publisher":"Pensoft Publishers","title":"Species Conservation Profiles compliant with the IUCN Red List of Threatened Species","type":"article-journal","volume":"4"},"uris":["http://www.mendeley.com/documents/?uuid=02513e88-ffc9-32da-a052-b406e4680efe"]}],"mendeley":{"formattedCitation":"(Cardoso et al., 2016)","plainTextFormattedCitation":"(Cardoso et al., 2016)","previouslyFormattedCitation":"(Cardoso et al., 2016)"},"properties":{"noteIndex":0},"schema":"https://github.com/citation-style-language/schema/raw/master/csl-citation.json"}</w:instrText>
      </w:r>
      <w:r w:rsidR="00FF408B">
        <w:fldChar w:fldCharType="separate"/>
      </w:r>
      <w:r w:rsidR="00FF408B" w:rsidRPr="00E658FC">
        <w:rPr>
          <w:noProof/>
        </w:rPr>
        <w:t>(Cardoso et al., 2016)</w:t>
      </w:r>
      <w:r w:rsidR="00FF408B">
        <w:fldChar w:fldCharType="end"/>
      </w:r>
      <w:r w:rsidR="00CF0EE5">
        <w:t xml:space="preserve">. </w:t>
      </w:r>
      <w:r w:rsidR="00C812F1">
        <w:t>The profile is equivalent to a Red List assessment</w:t>
      </w:r>
      <w:r w:rsidR="00207DFB">
        <w:t>, minus the final rating and rationale</w:t>
      </w:r>
      <w:r w:rsidR="002F2DDB">
        <w:t>. It</w:t>
      </w:r>
      <w:r w:rsidR="008A1CB2">
        <w:t xml:space="preserve"> </w:t>
      </w:r>
      <w:r w:rsidR="00B54BDA">
        <w:t>can be published</w:t>
      </w:r>
      <w:r w:rsidR="008A1CB2">
        <w:t xml:space="preserve"> through the </w:t>
      </w:r>
      <w:r w:rsidR="0096460E" w:rsidRPr="005411C1">
        <w:rPr>
          <w:i/>
        </w:rPr>
        <w:t>Biodiversity</w:t>
      </w:r>
      <w:r w:rsidR="008A1CB2" w:rsidRPr="005411C1">
        <w:rPr>
          <w:i/>
        </w:rPr>
        <w:t xml:space="preserve"> Data Journal</w:t>
      </w:r>
      <w:r w:rsidR="00F534F4">
        <w:t xml:space="preserve"> (BDJ)</w:t>
      </w:r>
      <w:r w:rsidR="008A1CB2">
        <w:t xml:space="preserve"> </w:t>
      </w:r>
      <w:r w:rsidR="00B54BDA">
        <w:t>and</w:t>
      </w:r>
      <w:r w:rsidR="00207DFB">
        <w:t xml:space="preserve"> </w:t>
      </w:r>
      <w:r w:rsidR="00B54BDA">
        <w:t>subsequently</w:t>
      </w:r>
      <w:r w:rsidR="00207DFB">
        <w:t xml:space="preserve"> submitted for publication on the Red List via</w:t>
      </w:r>
      <w:r w:rsidR="00701D54">
        <w:t xml:space="preserve"> SIS Connect</w:t>
      </w:r>
      <w:r w:rsidR="00207DFB">
        <w:t xml:space="preserve">. </w:t>
      </w:r>
      <w:r w:rsidR="00E66EA2">
        <w:t xml:space="preserve">To date there have been </w:t>
      </w:r>
      <w:r w:rsidR="00684115">
        <w:t>9 SCP paper</w:t>
      </w:r>
      <w:r w:rsidR="00130193">
        <w:t>s</w:t>
      </w:r>
      <w:r w:rsidR="00684115">
        <w:t xml:space="preserve"> published by BDJ, covering 195 taxa</w:t>
      </w:r>
      <w:r w:rsidR="002D1545">
        <w:t xml:space="preserve">. </w:t>
      </w:r>
      <w:r w:rsidR="002F2DDB">
        <w:t>E</w:t>
      </w:r>
      <w:r w:rsidR="002D1545">
        <w:t>ncouraging</w:t>
      </w:r>
      <w:r w:rsidR="002F2DDB">
        <w:t>ly, these included</w:t>
      </w:r>
      <w:r w:rsidR="001B570C">
        <w:t xml:space="preserve"> Red List knowledge gap</w:t>
      </w:r>
      <w:r w:rsidR="00260E19">
        <w:t xml:space="preserve"> groups</w:t>
      </w:r>
      <w:r w:rsidR="001B570C">
        <w:t xml:space="preserve"> </w:t>
      </w:r>
      <w:r w:rsidR="004B5DE4">
        <w:t>such as</w:t>
      </w:r>
      <w:r w:rsidR="001B570C">
        <w:t xml:space="preserve"> Plantae, </w:t>
      </w:r>
      <w:proofErr w:type="spellStart"/>
      <w:r w:rsidR="001B570C">
        <w:t>Aranae</w:t>
      </w:r>
      <w:proofErr w:type="spellEnd"/>
      <w:r w:rsidR="001B570C">
        <w:t xml:space="preserve">, Lepidoptera and Coleoptera. </w:t>
      </w:r>
      <w:r w:rsidR="00A10832">
        <w:t xml:space="preserve">However, </w:t>
      </w:r>
      <w:r w:rsidR="00D8341B">
        <w:t>technical issues still need to be resolved</w:t>
      </w:r>
      <w:r w:rsidR="00D8341B" w:rsidDel="00AB4691">
        <w:t xml:space="preserve"> </w:t>
      </w:r>
      <w:r w:rsidR="0022380D">
        <w:t xml:space="preserve">and so </w:t>
      </w:r>
      <w:proofErr w:type="gramStart"/>
      <w:r w:rsidR="0022380D">
        <w:t>far</w:t>
      </w:r>
      <w:proofErr w:type="gramEnd"/>
      <w:r w:rsidR="0022380D">
        <w:t xml:space="preserve"> </w:t>
      </w:r>
      <w:r w:rsidR="00A10832">
        <w:t xml:space="preserve">no </w:t>
      </w:r>
      <w:r w:rsidR="00260E19">
        <w:t>SCPs</w:t>
      </w:r>
      <w:r w:rsidR="00A10832">
        <w:t xml:space="preserve"> have been transferred via the SIS Connect system</w:t>
      </w:r>
      <w:r w:rsidR="007E5F1E">
        <w:t xml:space="preserve"> (Craig Hilton-Taylor pers. comm.). </w:t>
      </w:r>
      <w:r w:rsidR="00240B39">
        <w:t xml:space="preserve">If </w:t>
      </w:r>
      <w:r w:rsidR="00F534F4">
        <w:t xml:space="preserve">these </w:t>
      </w:r>
      <w:r w:rsidR="00240B39">
        <w:t>issues can be overcome, o</w:t>
      </w:r>
      <w:r w:rsidR="00240B39">
        <w:rPr>
          <w:rFonts w:eastAsia="Malgun Gothic"/>
        </w:rPr>
        <w:t xml:space="preserve">ther </w:t>
      </w:r>
      <w:r w:rsidR="00240B39">
        <w:rPr>
          <w:rFonts w:eastAsia="Malgun Gothic"/>
        </w:rPr>
        <w:lastRenderedPageBreak/>
        <w:t xml:space="preserve">journals publishing new plant species </w:t>
      </w:r>
      <w:r w:rsidR="00F534F4">
        <w:rPr>
          <w:rFonts w:eastAsia="Malgun Gothic"/>
        </w:rPr>
        <w:t xml:space="preserve">descriptions </w:t>
      </w:r>
      <w:r w:rsidR="00240B39">
        <w:rPr>
          <w:rFonts w:eastAsia="Malgun Gothic"/>
        </w:rPr>
        <w:t xml:space="preserve">can adopt similar strategies and utilise SIS Connect to </w:t>
      </w:r>
      <w:r w:rsidR="00126955">
        <w:rPr>
          <w:rFonts w:eastAsia="Malgun Gothic"/>
        </w:rPr>
        <w:t xml:space="preserve">help </w:t>
      </w:r>
      <w:r w:rsidR="002F2DDB">
        <w:rPr>
          <w:rFonts w:eastAsia="Malgun Gothic"/>
        </w:rPr>
        <w:t>populate the Red List</w:t>
      </w:r>
      <w:r w:rsidR="00240B39">
        <w:rPr>
          <w:rFonts w:eastAsia="Malgun Gothic"/>
        </w:rPr>
        <w:t>.</w:t>
      </w:r>
    </w:p>
    <w:p w14:paraId="5EB13EAA" w14:textId="7AB7300F" w:rsidR="00680DA5" w:rsidRDefault="00FB0C21" w:rsidP="00002F56">
      <w:r>
        <w:t xml:space="preserve">There may be valid reasons for a </w:t>
      </w:r>
      <w:r w:rsidR="00D40B87">
        <w:t>time</w:t>
      </w:r>
      <w:r w:rsidR="00F534F4">
        <w:t>-</w:t>
      </w:r>
      <w:r w:rsidR="00D40B87">
        <w:t>lag</w:t>
      </w:r>
      <w:r>
        <w:t xml:space="preserve"> between </w:t>
      </w:r>
      <w:r w:rsidR="00F534F4">
        <w:t xml:space="preserve">description </w:t>
      </w:r>
      <w:r>
        <w:t xml:space="preserve">of </w:t>
      </w:r>
      <w:r w:rsidR="00F534F4">
        <w:t xml:space="preserve">new </w:t>
      </w:r>
      <w:r>
        <w:t>a species</w:t>
      </w:r>
      <w:r w:rsidR="00F534F4">
        <w:t xml:space="preserve"> </w:t>
      </w:r>
      <w:r>
        <w:t xml:space="preserve">and its inclusion </w:t>
      </w:r>
      <w:r w:rsidR="00D40B87">
        <w:t>o</w:t>
      </w:r>
      <w:r>
        <w:t>n the Red List</w:t>
      </w:r>
      <w:r w:rsidR="00F534F4">
        <w:t>. F</w:t>
      </w:r>
      <w:r w:rsidR="00EA433F">
        <w:t>or example</w:t>
      </w:r>
      <w:r w:rsidR="00BF29B4">
        <w:t xml:space="preserve">, species </w:t>
      </w:r>
      <w:r w:rsidR="00F534F4">
        <w:t xml:space="preserve">descriptions </w:t>
      </w:r>
      <w:r w:rsidR="00BF29B4">
        <w:t>publi</w:t>
      </w:r>
      <w:r w:rsidR="00695C66">
        <w:t>shed</w:t>
      </w:r>
      <w:r w:rsidR="00BF29B4">
        <w:t xml:space="preserve"> towards the end of </w:t>
      </w:r>
      <w:r w:rsidR="002F2DDB">
        <w:t xml:space="preserve">a </w:t>
      </w:r>
      <w:r w:rsidR="00D65DCB">
        <w:t>calendar</w:t>
      </w:r>
      <w:r w:rsidR="00BF29B4">
        <w:t xml:space="preserve"> year </w:t>
      </w:r>
      <w:r w:rsidR="002F2DDB">
        <w:t xml:space="preserve">are </w:t>
      </w:r>
      <w:r w:rsidR="00D65DCB">
        <w:t>likely</w:t>
      </w:r>
      <w:r w:rsidR="00BF29B4">
        <w:t xml:space="preserve"> </w:t>
      </w:r>
      <w:r w:rsidR="002F2DDB">
        <w:t xml:space="preserve">to </w:t>
      </w:r>
      <w:r w:rsidR="00BF29B4">
        <w:t xml:space="preserve">miss the deadline for </w:t>
      </w:r>
      <w:r w:rsidR="002F2DDB">
        <w:t xml:space="preserve">that year’s </w:t>
      </w:r>
      <w:r w:rsidR="00BF29B4">
        <w:t>Red List update</w:t>
      </w:r>
      <w:r w:rsidR="00D65DCB">
        <w:t xml:space="preserve">. </w:t>
      </w:r>
      <w:r w:rsidR="00680DA5">
        <w:t xml:space="preserve">To </w:t>
      </w:r>
      <w:r w:rsidR="00110CAD">
        <w:t xml:space="preserve">account for </w:t>
      </w:r>
      <w:proofErr w:type="gramStart"/>
      <w:r w:rsidR="00EC1B02">
        <w:t>this</w:t>
      </w:r>
      <w:r w:rsidR="003429DE">
        <w:t>,</w:t>
      </w:r>
      <w:r w:rsidR="00EC1B02">
        <w:t xml:space="preserve"> and</w:t>
      </w:r>
      <w:proofErr w:type="gramEnd"/>
      <w:r w:rsidR="00110CAD">
        <w:t xml:space="preserve"> </w:t>
      </w:r>
      <w:r w:rsidR="00680DA5">
        <w:t xml:space="preserve">monitor </w:t>
      </w:r>
      <w:r w:rsidR="005A54AD">
        <w:t>the rate at which</w:t>
      </w:r>
      <w:r w:rsidR="006B492E">
        <w:t xml:space="preserve"> </w:t>
      </w:r>
      <w:r w:rsidR="00EC742A">
        <w:t>newly</w:t>
      </w:r>
      <w:r w:rsidR="003429DE">
        <w:t>-</w:t>
      </w:r>
      <w:r w:rsidR="00EC742A">
        <w:t xml:space="preserve">described plant taxa </w:t>
      </w:r>
      <w:r w:rsidR="003429DE">
        <w:t>appear</w:t>
      </w:r>
      <w:r w:rsidR="006146C4">
        <w:t xml:space="preserve"> o</w:t>
      </w:r>
      <w:r w:rsidR="0019237C">
        <w:t>n the Red List</w:t>
      </w:r>
      <w:r w:rsidR="003429DE">
        <w:t>,</w:t>
      </w:r>
      <w:r w:rsidR="0019237C">
        <w:t xml:space="preserve"> we </w:t>
      </w:r>
      <w:r w:rsidR="006A15C0">
        <w:t xml:space="preserve">looked at </w:t>
      </w:r>
      <w:r w:rsidR="00BD1788">
        <w:t>how much time had elapsed between formal description of a species and publication of an assessment</w:t>
      </w:r>
      <w:r w:rsidR="00160B9D">
        <w:t xml:space="preserve"> for that species</w:t>
      </w:r>
      <w:r w:rsidR="00BD1788">
        <w:t xml:space="preserve"> on the Red List.</w:t>
      </w:r>
      <w:r w:rsidR="00160B9D">
        <w:t xml:space="preserve"> </w:t>
      </w:r>
      <w:r w:rsidR="00747015">
        <w:t>S</w:t>
      </w:r>
      <w:r w:rsidR="00160B9D">
        <w:t xml:space="preserve">pecies described and then assessed within </w:t>
      </w:r>
      <w:r w:rsidR="00154605">
        <w:t>5 years</w:t>
      </w:r>
      <w:r w:rsidR="00747015">
        <w:t xml:space="preserve"> were labelled as ‘New’</w:t>
      </w:r>
      <w:r w:rsidR="007179BE">
        <w:t>,</w:t>
      </w:r>
      <w:r w:rsidR="00747015">
        <w:t xml:space="preserve"> and</w:t>
      </w:r>
      <w:r w:rsidR="007179BE">
        <w:t xml:space="preserve"> </w:t>
      </w:r>
      <w:r w:rsidR="00747015">
        <w:t xml:space="preserve">species </w:t>
      </w:r>
      <w:r w:rsidR="00E459E0">
        <w:t>that were assessed more than 5 years since they were described were labelled</w:t>
      </w:r>
      <w:r w:rsidR="00154605">
        <w:t xml:space="preserve"> ‘</w:t>
      </w:r>
      <w:r w:rsidR="003651E9">
        <w:t>O</w:t>
      </w:r>
      <w:r w:rsidR="00154605">
        <w:t>ld’</w:t>
      </w:r>
      <w:r w:rsidR="003651E9">
        <w:t xml:space="preserve"> </w:t>
      </w:r>
      <w:r w:rsidR="00D510EA">
        <w:t>(Figure 2).</w:t>
      </w:r>
      <w:r w:rsidR="00E459E0">
        <w:t xml:space="preserve"> </w:t>
      </w:r>
      <w:r w:rsidR="00D510EA" w:rsidRPr="00D1552B">
        <w:t>S</w:t>
      </w:r>
      <w:r w:rsidR="00C06ECA" w:rsidRPr="00D1552B">
        <w:t>ince 2003, the first year of significant plant</w:t>
      </w:r>
      <w:r w:rsidR="007542BB" w:rsidRPr="00D1552B">
        <w:t xml:space="preserve"> assessments using </w:t>
      </w:r>
      <w:r w:rsidR="002F2DDB" w:rsidRPr="00D1552B">
        <w:t xml:space="preserve">Red List </w:t>
      </w:r>
      <w:r w:rsidR="007E54AB" w:rsidRPr="00D1552B">
        <w:t>version 3.1</w:t>
      </w:r>
      <w:r w:rsidR="00C06ECA" w:rsidRPr="00D1552B">
        <w:t xml:space="preserve"> </w:t>
      </w:r>
      <w:r w:rsidR="00F31606" w:rsidRPr="00D1552B">
        <w:fldChar w:fldCharType="begin" w:fldLock="1"/>
      </w:r>
      <w:r w:rsidR="004D758C" w:rsidRPr="00D1552B">
        <w:instrText>ADDIN CSL_CITATION {"citationItems":[{"id":"ITEM-1","itemData":{"author":[{"dropping-particle":"","family":"IUCN","given":"","non-dropping-particle":"","parse-names":false,"suffix":""}],"container-title":"Prepared by the IUCN Species Survival Commission","id":"ITEM-1","issued":{"date-parts":[["2001"]]},"publisher-place":"Gland, Switzerland","title":"IUCN Red List Categories and Criteria: version 3.1","type":"article"},"uris":["http://www.mendeley.com/documents/?uuid=04d18759-9098-4981-bc72-eb9a008e2f77"]}],"mendeley":{"formattedCitation":"(IUCN, 2001)","plainTextFormattedCitation":"(IUCN, 2001)","previouslyFormattedCitation":"(IUCN, 2001)"},"properties":{"noteIndex":0},"schema":"https://github.com/citation-style-language/schema/raw/master/csl-citation.json"}</w:instrText>
      </w:r>
      <w:r w:rsidR="00F31606" w:rsidRPr="00D1552B">
        <w:fldChar w:fldCharType="separate"/>
      </w:r>
      <w:r w:rsidR="00F31606" w:rsidRPr="00D1552B">
        <w:rPr>
          <w:noProof/>
        </w:rPr>
        <w:t>(IUCN, 2001)</w:t>
      </w:r>
      <w:r w:rsidR="00F31606" w:rsidRPr="00D1552B">
        <w:fldChar w:fldCharType="end"/>
      </w:r>
      <w:r w:rsidR="007E54AB" w:rsidRPr="00D1552B">
        <w:t xml:space="preserve">, </w:t>
      </w:r>
      <w:r w:rsidR="009411C4" w:rsidRPr="00D1552B">
        <w:t xml:space="preserve">the </w:t>
      </w:r>
      <w:r w:rsidR="00A32D72" w:rsidRPr="00D1552B">
        <w:t xml:space="preserve">number of </w:t>
      </w:r>
      <w:r w:rsidR="002A2213" w:rsidRPr="00D1552B">
        <w:t xml:space="preserve">‘New’ species being </w:t>
      </w:r>
      <w:r w:rsidR="00F8028D" w:rsidRPr="00D1552B">
        <w:t>converted to Red List assessments in a timely manner</w:t>
      </w:r>
      <w:r w:rsidR="002A2213" w:rsidRPr="00D1552B">
        <w:t xml:space="preserve"> is </w:t>
      </w:r>
      <w:r w:rsidR="00D1552B">
        <w:t>low</w:t>
      </w:r>
      <w:r w:rsidR="003537B3" w:rsidRPr="00D1552B">
        <w:t xml:space="preserve"> and </w:t>
      </w:r>
      <w:r w:rsidR="00FB21AD">
        <w:t xml:space="preserve">falls </w:t>
      </w:r>
      <w:r w:rsidR="003537B3" w:rsidRPr="00D1552B">
        <w:t xml:space="preserve">well </w:t>
      </w:r>
      <w:r w:rsidR="00FB21AD">
        <w:t xml:space="preserve">below </w:t>
      </w:r>
      <w:r w:rsidR="003537B3" w:rsidRPr="00D1552B">
        <w:t>the total number of newly described species</w:t>
      </w:r>
      <w:r w:rsidR="00D1552B" w:rsidRPr="00D1552B">
        <w:t xml:space="preserve"> each year</w:t>
      </w:r>
      <w:r w:rsidR="00415FBE" w:rsidRPr="00D1552B">
        <w:t>.</w:t>
      </w:r>
    </w:p>
    <w:p w14:paraId="206EEEF2" w14:textId="3BED2278" w:rsidR="00E20280" w:rsidRDefault="00FD6E92" w:rsidP="009714F8">
      <w:pPr>
        <w:rPr>
          <w:rFonts w:eastAsia="Malgun Gothic"/>
          <w:b/>
        </w:rPr>
      </w:pPr>
      <w:r>
        <w:rPr>
          <w:rFonts w:eastAsia="Malgun Gothic"/>
          <w:b/>
          <w:noProof/>
          <w:lang w:eastAsia="en-GB"/>
        </w:rPr>
        <w:drawing>
          <wp:inline distT="0" distB="0" distL="0" distR="0" wp14:anchorId="1B0ED530" wp14:editId="34102049">
            <wp:extent cx="5731510" cy="401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21F6D7F3" w14:textId="4BC1198A" w:rsidR="003B7033" w:rsidRDefault="00AF64DF" w:rsidP="00D5726E">
      <w:pPr>
        <w:rPr>
          <w:rFonts w:eastAsia="Malgun Gothic"/>
        </w:rPr>
      </w:pPr>
      <w:r w:rsidRPr="004D0E45">
        <w:rPr>
          <w:rFonts w:eastAsia="Malgun Gothic"/>
          <w:b/>
          <w:bCs/>
        </w:rPr>
        <w:t>Figure 2</w:t>
      </w:r>
      <w:r w:rsidR="009714F8" w:rsidRPr="004D0E45">
        <w:rPr>
          <w:rFonts w:eastAsia="Malgun Gothic"/>
          <w:b/>
          <w:bCs/>
        </w:rPr>
        <w:t xml:space="preserve"> </w:t>
      </w:r>
      <w:r w:rsidR="00444203">
        <w:rPr>
          <w:rFonts w:eastAsia="Malgun Gothic"/>
          <w:bCs/>
        </w:rPr>
        <w:t xml:space="preserve">Number of </w:t>
      </w:r>
      <w:r w:rsidR="00D37A8F">
        <w:rPr>
          <w:rFonts w:eastAsia="Malgun Gothic"/>
          <w:bCs/>
        </w:rPr>
        <w:t>plant species assessments documented on the Red List for each year from 2003 – 2017</w:t>
      </w:r>
      <w:r w:rsidR="00B7240F">
        <w:rPr>
          <w:rFonts w:eastAsia="Malgun Gothic"/>
          <w:bCs/>
        </w:rPr>
        <w:t xml:space="preserve">, categorised by the </w:t>
      </w:r>
      <w:r w:rsidR="00EA6853">
        <w:rPr>
          <w:rFonts w:eastAsia="Malgun Gothic"/>
          <w:bCs/>
        </w:rPr>
        <w:t>time since the species was formerly described</w:t>
      </w:r>
      <w:r w:rsidR="00D37A8F">
        <w:rPr>
          <w:rFonts w:eastAsia="Malgun Gothic"/>
          <w:bCs/>
        </w:rPr>
        <w:t xml:space="preserve">. </w:t>
      </w:r>
      <w:r w:rsidR="00F40201">
        <w:rPr>
          <w:rFonts w:eastAsia="Malgun Gothic"/>
          <w:bCs/>
        </w:rPr>
        <w:t xml:space="preserve">Species that were documented on the Red List within </w:t>
      </w:r>
      <w:r w:rsidR="00CB69CE">
        <w:rPr>
          <w:rFonts w:eastAsia="Malgun Gothic"/>
          <w:bCs/>
        </w:rPr>
        <w:t>5</w:t>
      </w:r>
      <w:r w:rsidR="00F40201">
        <w:rPr>
          <w:rFonts w:eastAsia="Malgun Gothic"/>
          <w:bCs/>
        </w:rPr>
        <w:t xml:space="preserve"> years of being published </w:t>
      </w:r>
      <w:r w:rsidR="00CB69CE">
        <w:rPr>
          <w:rFonts w:eastAsia="Malgun Gothic"/>
        </w:rPr>
        <w:t xml:space="preserve">were labelled as ‘New’ and species </w:t>
      </w:r>
      <w:r w:rsidR="00601822">
        <w:rPr>
          <w:rFonts w:eastAsia="Malgun Gothic"/>
        </w:rPr>
        <w:t>where</w:t>
      </w:r>
      <w:r w:rsidR="00CB69CE">
        <w:rPr>
          <w:rFonts w:eastAsia="Malgun Gothic"/>
        </w:rPr>
        <w:t xml:space="preserve"> more than 5 years</w:t>
      </w:r>
      <w:r w:rsidR="00601822">
        <w:rPr>
          <w:rFonts w:eastAsia="Malgun Gothic"/>
        </w:rPr>
        <w:t xml:space="preserve"> had elapsed</w:t>
      </w:r>
      <w:r w:rsidR="00CB69CE">
        <w:rPr>
          <w:rFonts w:eastAsia="Malgun Gothic"/>
        </w:rPr>
        <w:t xml:space="preserve"> before a Red List assessment </w:t>
      </w:r>
      <w:r w:rsidR="00601822">
        <w:rPr>
          <w:rFonts w:eastAsia="Malgun Gothic"/>
        </w:rPr>
        <w:t xml:space="preserve">was published were labelled as ‘Old’. When the year of </w:t>
      </w:r>
      <w:r w:rsidR="00AC3746">
        <w:rPr>
          <w:rFonts w:eastAsia="Malgun Gothic"/>
        </w:rPr>
        <w:t xml:space="preserve">species description </w:t>
      </w:r>
      <w:r w:rsidR="00601822">
        <w:rPr>
          <w:rFonts w:eastAsia="Malgun Gothic"/>
        </w:rPr>
        <w:t xml:space="preserve">could not be found </w:t>
      </w:r>
      <w:r w:rsidR="00AC3746">
        <w:rPr>
          <w:rFonts w:eastAsia="Malgun Gothic"/>
        </w:rPr>
        <w:t>or was ambiguous, it was</w:t>
      </w:r>
      <w:r w:rsidR="00601822">
        <w:rPr>
          <w:rFonts w:eastAsia="Malgun Gothic"/>
        </w:rPr>
        <w:t xml:space="preserve"> marked as ‘Unknown’.</w:t>
      </w:r>
      <w:r w:rsidR="00CF7E9F">
        <w:rPr>
          <w:rFonts w:eastAsia="Malgun Gothic"/>
        </w:rPr>
        <w:t xml:space="preserve"> As</w:t>
      </w:r>
      <w:r w:rsidR="005C4A76">
        <w:rPr>
          <w:rFonts w:eastAsia="Malgun Gothic"/>
        </w:rPr>
        <w:t xml:space="preserve"> there </w:t>
      </w:r>
      <w:r w:rsidR="00CF7E9F">
        <w:rPr>
          <w:rFonts w:eastAsia="Malgun Gothic"/>
        </w:rPr>
        <w:t>are often</w:t>
      </w:r>
      <w:r w:rsidR="005C4A76">
        <w:rPr>
          <w:rFonts w:eastAsia="Malgun Gothic"/>
        </w:rPr>
        <w:t xml:space="preserve"> mu</w:t>
      </w:r>
      <w:r w:rsidR="004A636F">
        <w:rPr>
          <w:rFonts w:eastAsia="Malgun Gothic"/>
        </w:rPr>
        <w:t xml:space="preserve">ltiple updates of the Red List in a year, the latest update was used to give the annual </w:t>
      </w:r>
      <w:r w:rsidR="00C8440A">
        <w:rPr>
          <w:rFonts w:eastAsia="Malgun Gothic"/>
        </w:rPr>
        <w:t>total for that year.</w:t>
      </w:r>
      <w:r w:rsidR="00DA431C">
        <w:rPr>
          <w:rFonts w:eastAsia="Malgun Gothic"/>
        </w:rPr>
        <w:t xml:space="preserve"> The year 2018 was excluded as </w:t>
      </w:r>
      <w:r w:rsidR="00365C8C">
        <w:rPr>
          <w:rFonts w:eastAsia="Malgun Gothic"/>
        </w:rPr>
        <w:t>the true value is likely to be higher after another update, expected later in the year</w:t>
      </w:r>
      <w:r w:rsidR="00D5726E">
        <w:rPr>
          <w:rFonts w:eastAsia="Malgun Gothic"/>
        </w:rPr>
        <w:t>.</w:t>
      </w:r>
      <w:r w:rsidR="00B11AA9">
        <w:rPr>
          <w:rFonts w:eastAsia="Malgun Gothic"/>
        </w:rPr>
        <w:t xml:space="preserve"> There were no plant Red List assessment</w:t>
      </w:r>
      <w:r w:rsidR="00F31053">
        <w:rPr>
          <w:rFonts w:eastAsia="Malgun Gothic"/>
        </w:rPr>
        <w:t>s</w:t>
      </w:r>
      <w:r w:rsidR="00B11AA9">
        <w:rPr>
          <w:rFonts w:eastAsia="Malgun Gothic"/>
        </w:rPr>
        <w:t xml:space="preserve"> in 2005.</w:t>
      </w:r>
      <w:r w:rsidR="004117CD">
        <w:rPr>
          <w:rFonts w:eastAsia="Malgun Gothic"/>
        </w:rPr>
        <w:t xml:space="preserve"> </w:t>
      </w:r>
      <w:r w:rsidR="007054A7">
        <w:rPr>
          <w:rFonts w:eastAsia="Malgun Gothic"/>
        </w:rPr>
        <w:t>Closed black circles show total number of newly described species for each year derived from IPNI (</w:t>
      </w:r>
      <w:hyperlink r:id="rId11" w:history="1">
        <w:r w:rsidR="007054A7" w:rsidRPr="00316909">
          <w:rPr>
            <w:rStyle w:val="Hyperlink"/>
            <w:rFonts w:eastAsia="Malgun Gothic"/>
          </w:rPr>
          <w:t>www.ipni.org</w:t>
        </w:r>
      </w:hyperlink>
      <w:r w:rsidR="007054A7">
        <w:rPr>
          <w:rFonts w:eastAsia="Malgun Gothic"/>
        </w:rPr>
        <w:t xml:space="preserve">). </w:t>
      </w:r>
      <w:r w:rsidR="004117CD">
        <w:rPr>
          <w:rFonts w:eastAsia="Malgun Gothic"/>
        </w:rPr>
        <w:t xml:space="preserve">Date of </w:t>
      </w:r>
      <w:r w:rsidR="0002719F">
        <w:rPr>
          <w:rFonts w:eastAsia="Malgun Gothic"/>
        </w:rPr>
        <w:t>species</w:t>
      </w:r>
      <w:r w:rsidR="004117CD">
        <w:rPr>
          <w:rFonts w:eastAsia="Malgun Gothic"/>
        </w:rPr>
        <w:t xml:space="preserve"> description </w:t>
      </w:r>
      <w:r w:rsidR="0002719F">
        <w:rPr>
          <w:rFonts w:eastAsia="Malgun Gothic"/>
        </w:rPr>
        <w:t xml:space="preserve">was </w:t>
      </w:r>
      <w:r w:rsidR="007054A7">
        <w:rPr>
          <w:rFonts w:eastAsia="Malgun Gothic"/>
        </w:rPr>
        <w:t xml:space="preserve">also </w:t>
      </w:r>
      <w:r w:rsidR="004117CD">
        <w:rPr>
          <w:rFonts w:eastAsia="Malgun Gothic"/>
        </w:rPr>
        <w:t>derived from IPNI</w:t>
      </w:r>
      <w:r w:rsidR="007054A7">
        <w:rPr>
          <w:rFonts w:eastAsia="Malgun Gothic"/>
        </w:rPr>
        <w:t>.</w:t>
      </w:r>
      <w:r w:rsidR="001C46EE">
        <w:rPr>
          <w:rFonts w:eastAsia="Malgun Gothic"/>
        </w:rPr>
        <w:t xml:space="preserve"> </w:t>
      </w:r>
    </w:p>
    <w:p w14:paraId="5D4F2763" w14:textId="0132722B" w:rsidR="00F86F5F" w:rsidRDefault="008949D9" w:rsidP="000C323B">
      <w:pPr>
        <w:pStyle w:val="Heading2"/>
        <w:rPr>
          <w:rStyle w:val="Heading2Char"/>
        </w:rPr>
      </w:pPr>
      <w:bookmarkStart w:id="12" w:name="_Toc518374407"/>
      <w:r>
        <w:rPr>
          <w:rStyle w:val="Heading2Char"/>
        </w:rPr>
        <w:lastRenderedPageBreak/>
        <w:t>2</w:t>
      </w:r>
      <w:r w:rsidR="00D3728D" w:rsidRPr="00975F84">
        <w:rPr>
          <w:rStyle w:val="Heading2Char"/>
        </w:rPr>
        <w:t>.</w:t>
      </w:r>
      <w:r>
        <w:rPr>
          <w:rStyle w:val="Heading2Char"/>
        </w:rPr>
        <w:t>7</w:t>
      </w:r>
      <w:r w:rsidR="00D3728D" w:rsidRPr="00975F84">
        <w:rPr>
          <w:rStyle w:val="Heading2Char"/>
        </w:rPr>
        <w:t xml:space="preserve"> </w:t>
      </w:r>
      <w:r w:rsidR="00F86F5F">
        <w:rPr>
          <w:rStyle w:val="Heading2Char"/>
        </w:rPr>
        <w:t>Consolidated training resources</w:t>
      </w:r>
      <w:bookmarkEnd w:id="12"/>
    </w:p>
    <w:p w14:paraId="2628486D" w14:textId="4AE3F0A1" w:rsidR="00D3728D" w:rsidRDefault="00D3728D" w:rsidP="00D3728D">
      <w:r w:rsidRPr="00D9136A">
        <w:t>Although submitting an assessment does not require formal training, many plant Red List contributors have been trained in applying the Red List Categories and Criteria and documenting an assessment. A shortage of plant experts trained in Red Listing could be a limiting factor</w:t>
      </w:r>
      <w:r w:rsidR="00CD1FCD">
        <w:t xml:space="preserve"> for global Red Listing,</w:t>
      </w:r>
      <w:r>
        <w:t xml:space="preserve"> and has been highlighted as a problem for regional Red Listing </w:t>
      </w:r>
      <w:r>
        <w:fldChar w:fldCharType="begin" w:fldLock="1"/>
      </w:r>
      <w:r>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fldChar w:fldCharType="separate"/>
      </w:r>
      <w:r w:rsidRPr="004B60CA">
        <w:rPr>
          <w:noProof/>
        </w:rPr>
        <w:t>(Miller et al., 2007)</w:t>
      </w:r>
      <w:r>
        <w:fldChar w:fldCharType="end"/>
      </w:r>
      <w:r w:rsidRPr="00D9136A">
        <w:t>. Training is usually via formal instructor-led courses, often IUCN facilitated, or via self-study. Options for self-study have been greatly enhanced by the development and release of an online training course, providing the same curriculum as the instructor-led course. The “Assessing Species’ Extinction Risk using IUCN Red List Methodology” course, available from the ‘</w:t>
      </w:r>
      <w:proofErr w:type="spellStart"/>
      <w:r w:rsidRPr="00D9136A">
        <w:t>ConservationTraining</w:t>
      </w:r>
      <w:proofErr w:type="spellEnd"/>
      <w:r w:rsidRPr="00D9136A">
        <w:t xml:space="preserve">’ portal </w:t>
      </w:r>
      <w:hyperlink r:id="rId12" w:history="1">
        <w:r w:rsidRPr="00D9136A">
          <w:t>https://www.conservationtraining.org</w:t>
        </w:r>
      </w:hyperlink>
      <w:r w:rsidRPr="00D9136A">
        <w:t xml:space="preserve">, was launched in April 2014, and enrolled 2,513 people by October 2016 (Caroline Pollock pers. comm.). </w:t>
      </w:r>
    </w:p>
    <w:p w14:paraId="726F4035" w14:textId="2408E5F0" w:rsidR="00D3728D" w:rsidRDefault="00D3728D" w:rsidP="00D3728D">
      <w:r>
        <w:t>Currently, it is difficult to analyse the impact of Red List training because trainees are not adequately tracked. This c</w:t>
      </w:r>
      <w:r w:rsidR="0053083D">
        <w:t>ould</w:t>
      </w:r>
      <w:r>
        <w:t xml:space="preserve"> be resolved </w:t>
      </w:r>
      <w:r w:rsidR="002A20E7">
        <w:t>with</w:t>
      </w:r>
      <w:r>
        <w:t xml:space="preserve"> ORCID identifiers, unique 16-digit numbers that unambiguously identify researchers </w:t>
      </w:r>
      <w:r>
        <w:fldChar w:fldCharType="begin" w:fldLock="1"/>
      </w:r>
      <w:r w:rsidR="001E6CB4">
        <w:instrText>ADDIN CSL_CITATION {"citationItems":[{"id":"ITEM-1","itemData":{"DOI":"10.1087/20120404","ISSN":"09531513","abstract":"The Open Researcher &amp; Contributor ID (ORCID) registry presents a unique opportunity to solve the problem of author name ambiguity. At its core the value of the ORCID registry is that it crosses disciplines, organizations, and countries, linking ORCID with both existing identifier schemes as well as publications and other research activities. By supporting linkages across multiple datasets - clinical trials, publications, patents, datasets - such a registry becomes a switchboard for researchers and publishers alike in managing the dissemination of research findings. We describe use cases for embedding ORCID identifiers in manuscript submission workflows, prior work searches, manuscript citations, and repository deposition. We make recommendations for storing and displaying ORCID identifiers in publication metadata to include ORCID identifiers, with CrossRef integration as a specific example. Finally, we provide an overview of ORCID membership and integration tools and resources. [ABSTRACT FROM AUTHOR]","author":[{"dropping-particle":"","family":"Haak","given":"Laurel L.","non-dropping-particle":"","parse-names":false,"suffix":""},{"dropping-particle":"","family":"Fenner","given":"Martin","non-dropping-particle":"","parse-names":false,"suffix":""},{"dropping-particle":"","family":"Paglione","given":"Laura","non-dropping-particle":"","parse-names":false,"suffix":""},{"dropping-particle":"","family":"Pentz","given":"Ed","non-dropping-particle":"","parse-names":false,"suffix":""},{"dropping-particle":"","family":"Ratner","given":"Howard","non-dropping-particle":"","parse-names":false,"suffix":""}],"container-title":"Learned Publishing","id":"ITEM-1","issue":"4","issued":{"date-parts":[["2012"]]},"page":"259-264","title":"ORCID: A system to uniquely identify researchers","type":"article-journal","volume":"25"},"uris":["http://www.mendeley.com/documents/?uuid=4746a050-10c9-44d9-8717-ae78129e980e"]}],"mendeley":{"formattedCitation":"(Haak et al., 2012)","plainTextFormattedCitation":"(Haak et al., 2012)","previouslyFormattedCitation":"(Haak et al., 2012)"},"properties":{"noteIndex":0},"schema":"https://github.com/citation-style-language/schema/raw/master/csl-citation.json"}</w:instrText>
      </w:r>
      <w:r>
        <w:fldChar w:fldCharType="separate"/>
      </w:r>
      <w:r w:rsidRPr="00B95BBC">
        <w:rPr>
          <w:noProof/>
        </w:rPr>
        <w:t>(Haak et al., 2012)</w:t>
      </w:r>
      <w:r>
        <w:fldChar w:fldCharType="end"/>
      </w:r>
      <w:r>
        <w:t>. If Red List trainees sign</w:t>
      </w:r>
      <w:r w:rsidR="00CD1FCD">
        <w:t xml:space="preserve"> </w:t>
      </w:r>
      <w:r>
        <w:t>up for ORCID identifiers and document Red List training as a qualification, and if ORCID identifiers are linked to Red List assess</w:t>
      </w:r>
      <w:r w:rsidR="00CD1FCD">
        <w:t>ments</w:t>
      </w:r>
      <w:r>
        <w:t xml:space="preserve">, it will be possible to </w:t>
      </w:r>
      <w:r w:rsidR="0042645B">
        <w:t xml:space="preserve">link trainees </w:t>
      </w:r>
      <w:r w:rsidR="00C66B3D">
        <w:t>with assessments</w:t>
      </w:r>
      <w:r w:rsidR="00783495">
        <w:t>,</w:t>
      </w:r>
      <w:r w:rsidR="0042645B">
        <w:t xml:space="preserve"> and </w:t>
      </w:r>
      <w:r w:rsidR="00783495">
        <w:t>quantify</w:t>
      </w:r>
      <w:r>
        <w:t xml:space="preserve"> </w:t>
      </w:r>
      <w:r w:rsidR="00783495">
        <w:t>the impact of training</w:t>
      </w:r>
      <w:r w:rsidR="00783495" w:rsidRPr="00783495">
        <w:t xml:space="preserve"> </w:t>
      </w:r>
      <w:r w:rsidR="00783495">
        <w:t>on assessment activity</w:t>
      </w:r>
      <w:r>
        <w:t xml:space="preserve">.  </w:t>
      </w:r>
    </w:p>
    <w:p w14:paraId="30FF1D74" w14:textId="14F1F0BD" w:rsidR="00D3728D" w:rsidRPr="00D9136A" w:rsidRDefault="00FE5CDA" w:rsidP="00953872">
      <w:r w:rsidRPr="00D9136A">
        <w:t>The training material has been translated into Spanish and French, enhancing its reach</w:t>
      </w:r>
      <w:r w:rsidR="00D3728D" w:rsidRPr="00D9136A">
        <w:t xml:space="preserve">. </w:t>
      </w:r>
      <w:r w:rsidR="007B68AD">
        <w:t>If a trainee</w:t>
      </w:r>
      <w:r w:rsidR="00783495">
        <w:t>’</w:t>
      </w:r>
      <w:r w:rsidR="007B68AD">
        <w:t xml:space="preserve">s language is </w:t>
      </w:r>
      <w:r w:rsidR="0026589D">
        <w:t xml:space="preserve">documented through </w:t>
      </w:r>
      <w:r w:rsidR="00D3728D">
        <w:t>ORCID</w:t>
      </w:r>
      <w:r w:rsidR="0026589D">
        <w:t xml:space="preserve">, along with keywords on </w:t>
      </w:r>
      <w:r w:rsidR="0026589D" w:rsidRPr="00D9136A">
        <w:t xml:space="preserve">geographic </w:t>
      </w:r>
      <w:r w:rsidR="00953872">
        <w:t xml:space="preserve">and </w:t>
      </w:r>
      <w:r w:rsidR="0026589D" w:rsidRPr="00D9136A">
        <w:t>taxonomic interests</w:t>
      </w:r>
      <w:r w:rsidR="00953872">
        <w:t xml:space="preserve">, then it will also be possible to query ORCID to identify potential recruits </w:t>
      </w:r>
      <w:r w:rsidR="00D3728D" w:rsidRPr="00D9136A">
        <w:t xml:space="preserve">to fill Specialist Group gaps (see </w:t>
      </w:r>
      <w:r w:rsidR="00D3728D">
        <w:t>section 3.3</w:t>
      </w:r>
      <w:r w:rsidR="00D3728D" w:rsidRPr="00D9136A">
        <w:t xml:space="preserve">). </w:t>
      </w:r>
    </w:p>
    <w:p w14:paraId="4619A9B5" w14:textId="36DD843E" w:rsidR="00D3728D" w:rsidRPr="00D9136A" w:rsidRDefault="00D3728D" w:rsidP="00D3728D">
      <w:r w:rsidRPr="00D9136A">
        <w:t xml:space="preserve">Instructor-led training (as opposed to self-learning) is also likely to grow the number of plant specialists </w:t>
      </w:r>
      <w:r w:rsidRPr="002D5BC3">
        <w:t>contributing Red List assessments</w:t>
      </w:r>
      <w:r w:rsidR="00783495" w:rsidRPr="002D5BC3">
        <w:t>,</w:t>
      </w:r>
      <w:r w:rsidRPr="002D5BC3">
        <w:t xml:space="preserve"> and </w:t>
      </w:r>
      <w:r w:rsidR="00783495" w:rsidRPr="002D5BC3">
        <w:t xml:space="preserve">training </w:t>
      </w:r>
      <w:r w:rsidRPr="002D5BC3">
        <w:t>capacity is increasing as more trainers are trained. There are now 67 certified Red List trainers, including 24 with a plant specialism. Training</w:t>
      </w:r>
      <w:r w:rsidRPr="00D9136A">
        <w:t xml:space="preserve"> should be targeted </w:t>
      </w:r>
      <w:r w:rsidR="00C704F5">
        <w:t>at</w:t>
      </w:r>
      <w:r w:rsidR="00C704F5" w:rsidRPr="00D9136A">
        <w:t xml:space="preserve"> </w:t>
      </w:r>
      <w:r w:rsidRPr="00D9136A">
        <w:t>areas of high plant diversity</w:t>
      </w:r>
      <w:r w:rsidR="00A147AF">
        <w:t xml:space="preserve"> and offered in the most appropriate </w:t>
      </w:r>
      <w:r w:rsidR="00582511">
        <w:t xml:space="preserve">supported language. </w:t>
      </w:r>
      <w:r w:rsidR="005F0EC0">
        <w:t>Training should also be followed up with a period of first-time assessment support</w:t>
      </w:r>
      <w:r w:rsidR="00D15553">
        <w:t xml:space="preserve"> as several sessions may be needed before </w:t>
      </w:r>
      <w:r w:rsidR="0079637B">
        <w:t xml:space="preserve">assessment </w:t>
      </w:r>
      <w:r w:rsidR="00D15553">
        <w:t>competency is attained (see section 4.3</w:t>
      </w:r>
      <w:r w:rsidR="002D37BE">
        <w:t xml:space="preserve"> for further</w:t>
      </w:r>
      <w:r w:rsidR="0079637B">
        <w:t xml:space="preserve"> support tools</w:t>
      </w:r>
      <w:r w:rsidR="000D7CE9">
        <w:t>).</w:t>
      </w:r>
      <w:r w:rsidR="00D15553">
        <w:t xml:space="preserve"> </w:t>
      </w:r>
    </w:p>
    <w:p w14:paraId="50AA6A19" w14:textId="619A1883" w:rsidR="00B1347A" w:rsidRPr="007B6D67" w:rsidRDefault="00B3056D" w:rsidP="00AF0933">
      <w:pPr>
        <w:pStyle w:val="Heading1"/>
      </w:pPr>
      <w:bookmarkStart w:id="13" w:name="_Toc518374408"/>
      <w:r>
        <w:t>3</w:t>
      </w:r>
      <w:r w:rsidR="004B515C">
        <w:t xml:space="preserve">. </w:t>
      </w:r>
      <w:r w:rsidR="1E97000F" w:rsidRPr="007B6D67">
        <w:t>Challenges</w:t>
      </w:r>
      <w:bookmarkEnd w:id="13"/>
    </w:p>
    <w:p w14:paraId="70CB0B3C" w14:textId="2E678B7D" w:rsidR="005F001E" w:rsidRDefault="005F001E" w:rsidP="005F001E">
      <w:pPr>
        <w:pStyle w:val="Heading2"/>
      </w:pPr>
      <w:bookmarkStart w:id="14" w:name="_Toc518374409"/>
      <w:r>
        <w:t xml:space="preserve">3.1 </w:t>
      </w:r>
      <w:r w:rsidR="00110C40" w:rsidRPr="005F001E">
        <w:t>Funding</w:t>
      </w:r>
      <w:bookmarkEnd w:id="14"/>
    </w:p>
    <w:p w14:paraId="2706366C" w14:textId="50BF2728" w:rsidR="00596B99" w:rsidRPr="005F001E" w:rsidRDefault="009B48E3" w:rsidP="005F001E">
      <w:r w:rsidRPr="005F001E">
        <w:rPr>
          <w:rFonts w:eastAsia="Malgun Gothic"/>
        </w:rPr>
        <w:t xml:space="preserve">Although the IUCN Red List is a critical conservation resource, </w:t>
      </w:r>
      <w:r w:rsidR="007D5E31" w:rsidRPr="005F001E">
        <w:rPr>
          <w:rFonts w:eastAsia="Malgun Gothic"/>
        </w:rPr>
        <w:t xml:space="preserve">its long-term stability </w:t>
      </w:r>
      <w:r w:rsidR="00527A49" w:rsidRPr="005F001E">
        <w:rPr>
          <w:rFonts w:eastAsia="Malgun Gothic"/>
        </w:rPr>
        <w:t xml:space="preserve">could be compromised </w:t>
      </w:r>
      <w:r w:rsidR="0080550E" w:rsidRPr="005F001E">
        <w:rPr>
          <w:rFonts w:eastAsia="Malgun Gothic"/>
        </w:rPr>
        <w:t xml:space="preserve">if </w:t>
      </w:r>
      <w:r w:rsidR="00655E73" w:rsidRPr="005F001E">
        <w:rPr>
          <w:rFonts w:eastAsia="Malgun Gothic"/>
        </w:rPr>
        <w:t xml:space="preserve">core </w:t>
      </w:r>
      <w:r w:rsidR="00AF1E06" w:rsidRPr="005F001E">
        <w:rPr>
          <w:rFonts w:eastAsia="Malgun Gothic"/>
        </w:rPr>
        <w:t xml:space="preserve">running costs </w:t>
      </w:r>
      <w:r w:rsidR="00290164" w:rsidRPr="005F001E">
        <w:rPr>
          <w:rFonts w:eastAsia="Malgun Gothic"/>
        </w:rPr>
        <w:t xml:space="preserve">are not met. </w:t>
      </w:r>
      <w:r w:rsidR="008D5092" w:rsidRPr="005F001E">
        <w:rPr>
          <w:rFonts w:eastAsia="Malgun Gothic"/>
        </w:rPr>
        <w:t>This has already been recognised in the Red List Strategic Plan (Result 9</w:t>
      </w:r>
      <w:r w:rsidR="00BB32FD">
        <w:rPr>
          <w:rFonts w:eastAsia="Malgun Gothic"/>
        </w:rPr>
        <w:t>:</w:t>
      </w:r>
      <w:r w:rsidR="008D5092" w:rsidRPr="005F001E">
        <w:rPr>
          <w:rFonts w:eastAsia="Malgun Gothic"/>
        </w:rPr>
        <w:t xml:space="preserve"> </w:t>
      </w:r>
      <w:r w:rsidR="00575EAE" w:rsidRPr="005F001E">
        <w:rPr>
          <w:rFonts w:eastAsia="Malgun Gothic"/>
        </w:rPr>
        <w:t xml:space="preserve">The IUCN Red List is sufficiently and sustainably financed) </w:t>
      </w:r>
      <w:r w:rsidR="006D79D1" w:rsidRPr="005F001E">
        <w:rPr>
          <w:rFonts w:eastAsia="Malgun Gothic"/>
        </w:rPr>
        <w:fldChar w:fldCharType="begin" w:fldLock="1"/>
      </w:r>
      <w:r w:rsidR="004A71EA">
        <w:rPr>
          <w:rFonts w:eastAsia="Malgun Gothic"/>
        </w:rPr>
        <w:instrText>ADDIN CSL_CITATION {"citationItems":[{"id":"ITEM-1","itemData":{"author":[{"dropping-particle":"","family":"IUCN Red List Committee","given":"","non-dropping-particle":"","parse-names":false,"suffix":""}],"id":"ITEM-1","issued":{"date-parts":[["2013"]]},"title":"The IUCN Red List of Threatened Species: Strategic Plan 2013 - 2020","type":"report"},"uris":["http://www.mendeley.com/documents/?uuid=a3c2021f-2c35-4aae-97f2-38d825f42391"]}],"mendeley":{"formattedCitation":"(IUCN Red List Committee, 2013)","plainTextFormattedCitation":"(IUCN Red List Committee, 2013)","previouslyFormattedCitation":"(IUCN Red List Committee, 2013)"},"properties":{"noteIndex":0},"schema":"https://github.com/citation-style-language/schema/raw/master/csl-citation.json"}</w:instrText>
      </w:r>
      <w:r w:rsidR="006D79D1" w:rsidRPr="005F001E">
        <w:rPr>
          <w:rFonts w:eastAsia="Malgun Gothic"/>
        </w:rPr>
        <w:fldChar w:fldCharType="separate"/>
      </w:r>
      <w:r w:rsidR="004A71EA" w:rsidRPr="004A71EA">
        <w:rPr>
          <w:rFonts w:eastAsia="Malgun Gothic"/>
          <w:noProof/>
        </w:rPr>
        <w:t>(IUCN Red List Committee, 2013)</w:t>
      </w:r>
      <w:r w:rsidR="006D79D1" w:rsidRPr="005F001E">
        <w:rPr>
          <w:rFonts w:eastAsia="Malgun Gothic"/>
        </w:rPr>
        <w:fldChar w:fldCharType="end"/>
      </w:r>
      <w:r w:rsidR="00B5625B" w:rsidRPr="005F001E">
        <w:rPr>
          <w:rFonts w:eastAsia="Malgun Gothic"/>
        </w:rPr>
        <w:t xml:space="preserve">. </w:t>
      </w:r>
      <w:r w:rsidR="00596B99" w:rsidRPr="005F001E">
        <w:rPr>
          <w:rFonts w:eastAsia="Malgun Gothic"/>
        </w:rPr>
        <w:t xml:space="preserve">In 2013, growing and maintaining the Red List cost US$4.7 million, plus the equivalent of US$0.5 million in volunteer time </w:t>
      </w:r>
      <w:r w:rsidR="00432E8F">
        <w:rPr>
          <w:rFonts w:eastAsia="Malgun Gothic"/>
        </w:rPr>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Pr>
          <w:rFonts w:eastAsia="Malgun Gothic"/>
        </w:rPr>
        <w:fldChar w:fldCharType="separate"/>
      </w:r>
      <w:r w:rsidR="00432E8F" w:rsidRPr="00432E8F">
        <w:rPr>
          <w:rFonts w:eastAsia="Malgun Gothic"/>
          <w:noProof/>
        </w:rPr>
        <w:t>(Juffe-Bignoli et al., 2016)</w:t>
      </w:r>
      <w:r w:rsidR="00432E8F">
        <w:rPr>
          <w:rFonts w:eastAsia="Malgun Gothic"/>
        </w:rPr>
        <w:fldChar w:fldCharType="end"/>
      </w:r>
      <w:r w:rsidR="00596B99" w:rsidRPr="005F001E">
        <w:rPr>
          <w:rFonts w:eastAsia="Malgun Gothic"/>
        </w:rPr>
        <w:t xml:space="preserve">. For a flagship product, this is small relative to IUCN’s annual income of US$129 million </w:t>
      </w:r>
      <w:r w:rsidR="00E24218">
        <w:rPr>
          <w:rFonts w:eastAsia="Malgun Gothic"/>
        </w:rPr>
        <w:fldChar w:fldCharType="begin" w:fldLock="1"/>
      </w:r>
      <w:r w:rsidR="00C154B6">
        <w:rPr>
          <w:rFonts w:eastAsia="Malgun Gothic"/>
        </w:rPr>
        <w:instrText>ADDIN CSL_CITATION {"citationItems":[{"id":"ITEM-1","itemData":{"author":[{"dropping-particle":"","family":"IUCN","given":"","non-dropping-particle":"","parse-names":false,"suffix":""}],"id":"ITEM-1","issued":{"date-parts":[["2017"]]},"publisher-place":"Gland, Switzerland","title":"IUCN 2016 Annual Report","type":"report"},"uris":["http://www.mendeley.com/documents/?uuid=5b955f5a-97a0-412d-94c5-4011394d6492"]}],"mendeley":{"formattedCitation":"(IUCN, 2017)","plainTextFormattedCitation":"(IUCN, 2017)","previouslyFormattedCitation":"(IUCN, 2017)"},"properties":{"noteIndex":0},"schema":"https://github.com/citation-style-language/schema/raw/master/csl-citation.json"}</w:instrText>
      </w:r>
      <w:r w:rsidR="00E24218">
        <w:rPr>
          <w:rFonts w:eastAsia="Malgun Gothic"/>
        </w:rPr>
        <w:fldChar w:fldCharType="separate"/>
      </w:r>
      <w:r w:rsidR="00E24218" w:rsidRPr="00E24218">
        <w:rPr>
          <w:rFonts w:eastAsia="Malgun Gothic"/>
          <w:noProof/>
        </w:rPr>
        <w:t>(IUCN, 2017)</w:t>
      </w:r>
      <w:r w:rsidR="00E24218">
        <w:rPr>
          <w:rFonts w:eastAsia="Malgun Gothic"/>
        </w:rPr>
        <w:fldChar w:fldCharType="end"/>
      </w:r>
      <w:r w:rsidR="00596B99" w:rsidRPr="005F001E">
        <w:rPr>
          <w:rFonts w:eastAsia="Malgun Gothic"/>
        </w:rPr>
        <w:t xml:space="preserve">; </w:t>
      </w:r>
      <w:r w:rsidR="00C704F5" w:rsidRPr="005F001E">
        <w:rPr>
          <w:rFonts w:eastAsia="Malgun Gothic"/>
        </w:rPr>
        <w:t xml:space="preserve">Red List </w:t>
      </w:r>
      <w:r w:rsidR="00710A49">
        <w:rPr>
          <w:rFonts w:eastAsia="Malgun Gothic"/>
        </w:rPr>
        <w:t xml:space="preserve">sustainability and growth </w:t>
      </w:r>
      <w:r w:rsidR="00DF2093" w:rsidRPr="005F001E">
        <w:rPr>
          <w:rFonts w:eastAsia="Malgun Gothic"/>
        </w:rPr>
        <w:t xml:space="preserve">may be at risk if </w:t>
      </w:r>
      <w:r w:rsidR="00C704F5">
        <w:rPr>
          <w:rFonts w:eastAsia="Malgun Gothic"/>
        </w:rPr>
        <w:t>funding</w:t>
      </w:r>
      <w:r w:rsidR="00C704F5" w:rsidRPr="005F001E">
        <w:rPr>
          <w:rFonts w:eastAsia="Malgun Gothic"/>
        </w:rPr>
        <w:t xml:space="preserve"> </w:t>
      </w:r>
      <w:r w:rsidR="00AB1A9F" w:rsidRPr="005F001E">
        <w:rPr>
          <w:rFonts w:eastAsia="Malgun Gothic"/>
        </w:rPr>
        <w:t>is not prioritised</w:t>
      </w:r>
      <w:r w:rsidR="00596B99" w:rsidRPr="005F001E">
        <w:rPr>
          <w:rFonts w:eastAsia="Malgun Gothic"/>
        </w:rPr>
        <w:t xml:space="preserve"> to support vital infrastructure such as SIS, and to staff the Red List Unit sufficiently. Stabilising the core Red List </w:t>
      </w:r>
      <w:r w:rsidR="008C170C">
        <w:rPr>
          <w:rFonts w:eastAsia="Malgun Gothic"/>
        </w:rPr>
        <w:t>operations</w:t>
      </w:r>
      <w:r w:rsidR="00C704F5">
        <w:rPr>
          <w:rFonts w:eastAsia="Malgun Gothic"/>
        </w:rPr>
        <w:t>,</w:t>
      </w:r>
      <w:r w:rsidR="008C170C" w:rsidRPr="005F001E">
        <w:rPr>
          <w:rFonts w:eastAsia="Malgun Gothic"/>
        </w:rPr>
        <w:t xml:space="preserve"> </w:t>
      </w:r>
      <w:r w:rsidR="001F42EF">
        <w:rPr>
          <w:rFonts w:eastAsia="Malgun Gothic"/>
        </w:rPr>
        <w:t xml:space="preserve">such as </w:t>
      </w:r>
      <w:r w:rsidR="008C170C">
        <w:rPr>
          <w:rFonts w:eastAsia="Malgun Gothic"/>
        </w:rPr>
        <w:t xml:space="preserve">maintaining and developing </w:t>
      </w:r>
      <w:r w:rsidR="001F42EF">
        <w:rPr>
          <w:rFonts w:eastAsia="Malgun Gothic"/>
        </w:rPr>
        <w:t xml:space="preserve">SIS, </w:t>
      </w:r>
      <w:r w:rsidR="00776659">
        <w:rPr>
          <w:rFonts w:eastAsia="Malgun Gothic"/>
        </w:rPr>
        <w:t xml:space="preserve">quality control, </w:t>
      </w:r>
      <w:r w:rsidR="00992EF0">
        <w:rPr>
          <w:rFonts w:eastAsia="Malgun Gothic"/>
        </w:rPr>
        <w:t>standards</w:t>
      </w:r>
      <w:r w:rsidR="00776659">
        <w:rPr>
          <w:rFonts w:eastAsia="Malgun Gothic"/>
        </w:rPr>
        <w:t xml:space="preserve"> development, </w:t>
      </w:r>
      <w:r w:rsidR="00992EF0">
        <w:rPr>
          <w:rFonts w:eastAsia="Malgun Gothic"/>
        </w:rPr>
        <w:t xml:space="preserve">training </w:t>
      </w:r>
      <w:r w:rsidR="00776659">
        <w:rPr>
          <w:rFonts w:eastAsia="Malgun Gothic"/>
        </w:rPr>
        <w:t xml:space="preserve">and </w:t>
      </w:r>
      <w:r w:rsidR="005C5686">
        <w:rPr>
          <w:rFonts w:eastAsia="Malgun Gothic"/>
        </w:rPr>
        <w:t xml:space="preserve">support </w:t>
      </w:r>
      <w:r w:rsidR="00596B99" w:rsidRPr="005F001E">
        <w:rPr>
          <w:rFonts w:eastAsia="Malgun Gothic"/>
        </w:rPr>
        <w:t>will ensure that additional funding can be wholly directed towards assessment</w:t>
      </w:r>
      <w:r w:rsidR="00522306">
        <w:rPr>
          <w:rFonts w:eastAsia="Malgun Gothic"/>
        </w:rPr>
        <w:t xml:space="preserve"> and </w:t>
      </w:r>
      <w:r w:rsidR="00596B99" w:rsidRPr="005F001E">
        <w:rPr>
          <w:rFonts w:eastAsia="Malgun Gothic"/>
        </w:rPr>
        <w:t xml:space="preserve">reassessment generation. </w:t>
      </w:r>
    </w:p>
    <w:p w14:paraId="261F88EF" w14:textId="3F8AAFD9" w:rsidR="009B48E3" w:rsidRDefault="00596B99" w:rsidP="00596B99">
      <w:pPr>
        <w:rPr>
          <w:rFonts w:eastAsia="Malgun Gothic"/>
        </w:rPr>
      </w:pPr>
      <w:r w:rsidRPr="00596B99">
        <w:rPr>
          <w:rFonts w:eastAsia="Malgun Gothic"/>
        </w:rPr>
        <w:t xml:space="preserve">The only comprehensive evaluation to date </w:t>
      </w:r>
      <w:r w:rsidR="00432E8F" w:rsidRPr="009A216C">
        <w:fldChar w:fldCharType="begin" w:fldLock="1"/>
      </w:r>
      <w:r w:rsidR="00432E8F">
        <w:rPr>
          <w:rFonts w:eastAsia="Malgun Gothic"/>
        </w:rPr>
        <w:instrText>ADDIN CSL_CITATION {"citationItems":[{"id":"ITEM-1","itemData":{"DOI":"10.1371/journal.pone.0160640","author":[{"dropping-particle":"","family":"Juffe-Bignoli","given":"Diego","non-dropping-particle":"","parse-names":false,"suffix":""},{"dropping-particle":"","family":"Brooks","given":"Thomas M.","non-dropping-particle":"","parse-names":false,"suffix":""},{"dropping-particle":"","family":"Butchart","given":"Stuart H. M.","non-dropping-particle":"","parse-names":false,"suffix":""},{"dropping-particle":"","family":"Jenkins","given":"Richard B.","non-dropping-particle":"","parse-names":false,"suffix":""},{"dropping-particle":"","family":"Boe","given":"Kaia","non-dropping-particle":"","parse-names":false,"suffix":""},{"dropping-particle":"","family":"Hoffmann","given":"Michael","non-dropping-particle":"","parse-names":false,"suffix":""},{"dropping-particle":"","family":"Angulo","given":"Ariadne","non-dropping-particle":"","parse-names":false,"suffix":""},{"dropping-particle":"","family":"Bachman","given":"Steve","non-dropping-particle":"","parse-names":false,"suffix":""},{"dropping-particle":"","family":"Böhm","given":"Monika","non-dropping-particle":"","parse-names":false,"suffix":""},{"dropping-particle":"","family":"Brummitt","given":"Neil","non-dropping-particle":"","parse-names":false,"suffix":""},{"dropping-particle":"","family":"Carpenter","given":"Kent E.","non-dropping-particle":"","parse-names":false,"suffix":""},{"dropping-particle":"","family":"Comer","given":"Pat J.","non-dropping-particle":"","parse-names":false,"suffix":""},{"dropping-particle":"","family":"Cox","given":"Neil","non-dropping-particle":"","parse-names":false,"suffix":""},{"dropping-particle":"","family":"Cuttelod","given":"Annabelle","non-dropping-particle":"","parse-names":false,"suffix":""},{"dropping-particle":"","family":"Darwall","given":"William R. T.","non-dropping-particle":"","parse-names":false,"suffix":""},{"dropping-particle":"","family":"Marco","given":"Moreno","non-dropping-particle":"Di","parse-names":false,"suffix":""},{"dropping-particle":"","family":"Fishpool","given":"Lincoln D. C.","non-dropping-particle":"","parse-names":false,"suffix":""},{"dropping-particle":"","family":"Goettsch","given":"Bárbara","non-dropping-particle":"","parse-names":false,"suffix":""},{"dropping-particle":"","family":"Heath","given":"Melanie","non-dropping-particle":"","parse-names":false,"suffix":""},{"dropping-particle":"","family":"Hilton-Taylor","given":"Craig","non-dropping-particle":"","parse-names":false,"suffix":""},{"dropping-particle":"","family":"Hutton","given":"Jon","non-dropping-particle":"","parse-names":false,"suffix":""},{"dropping-particle":"","family":"Johnson","given":"Tim","non-dropping-particle":"","parse-names":false,"suffix":""},{"dropping-particle":"","family":"Joolia","given":"Ackbar","non-dropping-particle":"","parse-names":false,"suffix":""},{"dropping-particle":"","family":"Keith","given":"David A.","non-dropping-particle":"","parse-names":false,"suffix":""},{"dropping-particle":"","family":"Langhammer","given":"Penny F.","non-dropping-particle":"","parse-names":false,"suffix":""},{"dropping-particle":"","family":"Luedtke","given":"Jennifer","non-dropping-particle":"","parse-names":false,"suffix":""},{"dropping-particle":"","family":"Nic Lughadha","given":"Eimear","non-dropping-particle":"","parse-names":false,"suffix":""},{"dropping-particle":"","family":"Lutz","given":"Maiko","non-dropping-particle":"","parse-names":false,"suffix":""},{"dropping-particle":"","family":"May","given":"Ian","non-dropping-particle":"","parse-names":false,"suffix":""},{"dropping-particle":"","family":"Miller","given":"Rebecca M.","non-dropping-particle":"","parse-names":false,"suffix":""},{"dropping-particle":"","family":"Oliveira-Miranda","given":"María A.","non-dropping-particle":"","parse-names":false,"suffix":""},{"dropping-particle":"","family":"Parr","given":"Mike","non-dropping-particle":"","parse-names":false,"suffix":""},{"dropping-particle":"","family":"Pollock","given":"Caroline M.","non-dropping-particle":"","parse-names":false,"suffix":""},{"dropping-particle":"","family":"Ralph","given":"Gina","non-dropping-particle":"","parse-names":false,"suffix":""},{"dropping-particle":"","family":"Rodríguez","given":"Jon Paul","non-dropping-particle":"","parse-names":false,"suffix":""},{"dropping-particle":"","family":"Rondinini","given":"Carlo","non-dropping-particle":"","parse-names":false,"suffix":""},{"dropping-particle":"","family":"Smart","given":"Jane","non-dropping-particle":"","parse-names":false,"suffix":""},{"dropping-particle":"","family":"Stuart","given":"Simon","non-dropping-particle":"","parse-names":false,"suffix":""},{"dropping-particle":"","family":"Symes","given":"Andy","non-dropping-particle":"","parse-names":false,"suffix":""},{"dropping-particle":"","family":"Tordoff","given":"Andrew W.","non-dropping-particle":"","parse-names":false,"suffix":""},{"dropping-particle":"","family":"Woodley","given":"Stephen","non-dropping-particle":"","parse-names":false,"suffix":""},{"dropping-particle":"","family":"Young","given":"Bruce","non-dropping-particle":"","parse-names":false,"suffix":""},{"dropping-particle":"","family":"Kingston","given":"Naomi","non-dropping-particle":"","parse-names":false,"suffix":""}],"container-title":"PLOS ONE","editor":[{"dropping-particle":"","family":"Zang","given":"RunGuo","non-dropping-particle":"","parse-names":false,"suffix":""}],"id":"ITEM-1","issue":"8","issued":{"date-parts":[["2016","8","16"]]},"page":"e0160640","publisher":"IUCN","title":"Assessing the Cost of Global Biodiversity and Conservation Knowledge","type":"article-journal","volume":"11"},"uris":["http://www.mendeley.com/documents/?uuid=5cf41e5f-9559-36ef-89d5-b27f436c4d6b"]}],"mendeley":{"formattedCitation":"(Juffe-Bignoli et al., 2016)","plainTextFormattedCitation":"(Juffe-Bignoli et al., 2016)","previouslyFormattedCitation":"(Juffe-Bignoli et al., 2016)"},"properties":{"noteIndex":0},"schema":"https://github.com/citation-style-language/schema/raw/master/csl-citation.json"}</w:instrText>
      </w:r>
      <w:r w:rsidR="00432E8F" w:rsidRPr="009A216C">
        <w:rPr>
          <w:rFonts w:eastAsia="Malgun Gothic"/>
        </w:rPr>
        <w:fldChar w:fldCharType="separate"/>
      </w:r>
      <w:r w:rsidR="00432E8F" w:rsidRPr="00432E8F">
        <w:rPr>
          <w:rFonts w:eastAsia="Malgun Gothic"/>
          <w:noProof/>
        </w:rPr>
        <w:t>(Juffe-Bignoli et al., 2016)</w:t>
      </w:r>
      <w:r w:rsidR="00432E8F" w:rsidRPr="009A216C">
        <w:fldChar w:fldCharType="end"/>
      </w:r>
      <w:r w:rsidR="00432E8F">
        <w:rPr>
          <w:rFonts w:eastAsia="Malgun Gothic"/>
        </w:rPr>
        <w:t xml:space="preserve"> </w:t>
      </w:r>
      <w:r w:rsidRPr="00596B99">
        <w:rPr>
          <w:rFonts w:eastAsia="Malgun Gothic"/>
        </w:rPr>
        <w:t xml:space="preserve">revealed that philanthropy was the biggest source of Red List funding (42%), followed by governments (30%). The small (3%) contribution from the private sector can grow, and recent partnerships such as </w:t>
      </w:r>
      <w:r w:rsidR="003257F4">
        <w:rPr>
          <w:rFonts w:eastAsia="Malgun Gothic"/>
        </w:rPr>
        <w:t xml:space="preserve">that </w:t>
      </w:r>
      <w:r w:rsidRPr="00596B99">
        <w:rPr>
          <w:rFonts w:eastAsia="Malgun Gothic"/>
        </w:rPr>
        <w:t>with the Toyota Motor Company (https://www.iucn.org/content/new-iucn-toyota-partnership-expand-knowledge-</w:t>
      </w:r>
      <w:r w:rsidRPr="00596B99">
        <w:rPr>
          <w:rFonts w:eastAsia="Malgun Gothic"/>
        </w:rPr>
        <w:lastRenderedPageBreak/>
        <w:t xml:space="preserve">threats-global-biodiversity) illustrate that large multi-nationals are willing to engage with the Red List. </w:t>
      </w:r>
      <w:r w:rsidR="00767A6B">
        <w:rPr>
          <w:rFonts w:eastAsia="Malgun Gothic"/>
        </w:rPr>
        <w:t>This commitment</w:t>
      </w:r>
      <w:r w:rsidR="00C704F5" w:rsidRPr="00596B99">
        <w:rPr>
          <w:rFonts w:eastAsia="Malgun Gothic"/>
        </w:rPr>
        <w:t xml:space="preserve"> </w:t>
      </w:r>
      <w:r w:rsidRPr="00596B99">
        <w:rPr>
          <w:rFonts w:eastAsia="Malgun Gothic"/>
        </w:rPr>
        <w:t>to tackle gaps in coverage such as plants (</w:t>
      </w:r>
      <w:hyperlink r:id="rId13" w:history="1">
        <w:r w:rsidR="000B75F2" w:rsidRPr="00AA0BB1">
          <w:rPr>
            <w:rStyle w:val="Hyperlink"/>
            <w:rFonts w:eastAsia="Malgun Gothic"/>
          </w:rPr>
          <w:t>http://www.kew.org/about/press-media/press-releases/toyota-supports-kew’s-vital-research-threatened-plant-species</w:t>
        </w:r>
      </w:hyperlink>
      <w:r w:rsidRPr="00596B99">
        <w:rPr>
          <w:rFonts w:eastAsia="Malgun Gothic"/>
        </w:rPr>
        <w:t>)</w:t>
      </w:r>
      <w:r w:rsidR="000B75F2">
        <w:rPr>
          <w:rFonts w:eastAsia="Malgun Gothic"/>
        </w:rPr>
        <w:t xml:space="preserve"> is a model that</w:t>
      </w:r>
      <w:r w:rsidRPr="00596B99">
        <w:rPr>
          <w:rFonts w:eastAsia="Malgun Gothic"/>
        </w:rPr>
        <w:t xml:space="preserve"> other multi-nationals </w:t>
      </w:r>
      <w:r w:rsidR="000B75F2">
        <w:rPr>
          <w:rFonts w:eastAsia="Malgun Gothic"/>
        </w:rPr>
        <w:t>can</w:t>
      </w:r>
      <w:r w:rsidRPr="00596B99">
        <w:rPr>
          <w:rFonts w:eastAsia="Malgun Gothic"/>
        </w:rPr>
        <w:t xml:space="preserve"> </w:t>
      </w:r>
      <w:r w:rsidR="000B75F2">
        <w:rPr>
          <w:rFonts w:eastAsia="Malgun Gothic"/>
        </w:rPr>
        <w:t>follow</w:t>
      </w:r>
      <w:r w:rsidR="00A8659C">
        <w:rPr>
          <w:rFonts w:eastAsia="Malgun Gothic"/>
        </w:rPr>
        <w:t>.</w:t>
      </w:r>
    </w:p>
    <w:p w14:paraId="3D7F9B28" w14:textId="7F46C368" w:rsidR="00AF0933" w:rsidRPr="00144A0C" w:rsidRDefault="00B3056D" w:rsidP="00AF0933">
      <w:pPr>
        <w:pStyle w:val="Heading2"/>
      </w:pPr>
      <w:bookmarkStart w:id="15" w:name="_Toc518374410"/>
      <w:r w:rsidRPr="00144A0C">
        <w:t>3</w:t>
      </w:r>
      <w:r w:rsidR="00AF0933" w:rsidRPr="00144A0C">
        <w:t>.</w:t>
      </w:r>
      <w:r w:rsidR="00044211" w:rsidRPr="00144A0C">
        <w:t>2</w:t>
      </w:r>
      <w:r w:rsidR="00AF0933" w:rsidRPr="00144A0C">
        <w:t xml:space="preserve"> </w:t>
      </w:r>
      <w:r w:rsidR="00C33125">
        <w:t xml:space="preserve">National and regional assessments </w:t>
      </w:r>
      <w:r w:rsidR="00153621">
        <w:t xml:space="preserve">for the global </w:t>
      </w:r>
      <w:r w:rsidR="00AF0933" w:rsidRPr="00144A0C">
        <w:t>Red List</w:t>
      </w:r>
      <w:bookmarkEnd w:id="15"/>
    </w:p>
    <w:p w14:paraId="2EBC3689" w14:textId="1F389E7E" w:rsidR="00963918" w:rsidRDefault="008213A7" w:rsidP="00C13DFA">
      <w:pPr>
        <w:rPr>
          <w:rFonts w:eastAsia="Malgun Gothic"/>
        </w:rPr>
      </w:pPr>
      <w:r>
        <w:t>Many</w:t>
      </w:r>
      <w:r w:rsidR="00E83156">
        <w:t xml:space="preserve"> </w:t>
      </w:r>
      <w:r w:rsidR="00C704F5">
        <w:t xml:space="preserve">regional or national scale </w:t>
      </w:r>
      <w:r w:rsidR="00FC104F">
        <w:t xml:space="preserve">plant assessments have not been included </w:t>
      </w:r>
      <w:r w:rsidR="00C704F5">
        <w:t xml:space="preserve">in </w:t>
      </w:r>
      <w:r w:rsidR="00FC104F">
        <w:t xml:space="preserve">the global Red List. </w:t>
      </w:r>
      <w:r w:rsidR="00E70CF2">
        <w:t>However, if</w:t>
      </w:r>
      <w:r w:rsidR="00F530DF">
        <w:t xml:space="preserve"> IUCN categories and criteria </w:t>
      </w:r>
      <w:r w:rsidR="00C9377D">
        <w:t xml:space="preserve">have been </w:t>
      </w:r>
      <w:r w:rsidR="00F530DF">
        <w:t xml:space="preserve">applied and species are endemic to </w:t>
      </w:r>
      <w:r w:rsidR="002C33FC">
        <w:t>the region of assessment</w:t>
      </w:r>
      <w:r w:rsidR="00F530DF">
        <w:t xml:space="preserve">, then </w:t>
      </w:r>
      <w:r w:rsidR="002C33FC">
        <w:t>they</w:t>
      </w:r>
      <w:r w:rsidR="00F530DF">
        <w:t xml:space="preserve"> are equivalent to global assessments and could be published on the </w:t>
      </w:r>
      <w:r w:rsidR="00FF6999">
        <w:t>Red List. A</w:t>
      </w:r>
      <w:r w:rsidR="0014335C" w:rsidRPr="00144A0C">
        <w:t xml:space="preserve"> recent review of</w:t>
      </w:r>
      <w:r w:rsidR="009C70D9" w:rsidRPr="00144A0C">
        <w:t xml:space="preserve"> all </w:t>
      </w:r>
      <w:r w:rsidR="009D3F08" w:rsidRPr="00144A0C">
        <w:t>digitally</w:t>
      </w:r>
      <w:r w:rsidR="00973837" w:rsidRPr="00144A0C">
        <w:t xml:space="preserve"> available </w:t>
      </w:r>
      <w:r w:rsidR="00D64695">
        <w:t xml:space="preserve">plant </w:t>
      </w:r>
      <w:r w:rsidR="00973837" w:rsidRPr="00144A0C">
        <w:t xml:space="preserve">conservation assessments revealed </w:t>
      </w:r>
      <w:r w:rsidR="00E84474" w:rsidRPr="00144A0C">
        <w:t xml:space="preserve">that </w:t>
      </w:r>
      <w:r w:rsidR="004D758C" w:rsidRPr="00144A0C">
        <w:t>241,919</w:t>
      </w:r>
      <w:r w:rsidR="003F0CE1" w:rsidRPr="00144A0C">
        <w:t xml:space="preserve"> </w:t>
      </w:r>
      <w:r w:rsidR="006F3B3E" w:rsidRPr="00144A0C">
        <w:t xml:space="preserve">have been </w:t>
      </w:r>
      <w:r w:rsidR="00EB47AC" w:rsidRPr="00144A0C">
        <w:t xml:space="preserve">published </w:t>
      </w:r>
      <w:r w:rsidR="006F3B3E" w:rsidRPr="00144A0C">
        <w:fldChar w:fldCharType="begin" w:fldLock="1"/>
      </w:r>
      <w:r w:rsidR="00594ECB" w:rsidRPr="00144A0C">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6F3B3E" w:rsidRPr="00144A0C">
        <w:fldChar w:fldCharType="separate"/>
      </w:r>
      <w:r w:rsidR="006F3B3E" w:rsidRPr="00144A0C">
        <w:rPr>
          <w:noProof/>
        </w:rPr>
        <w:t>(Bachman et al., 2017)</w:t>
      </w:r>
      <w:r w:rsidR="006F3B3E" w:rsidRPr="00144A0C">
        <w:fldChar w:fldCharType="end"/>
      </w:r>
      <w:r>
        <w:t xml:space="preserve">, </w:t>
      </w:r>
      <w:r w:rsidR="00EC1AF1" w:rsidRPr="00144A0C">
        <w:t>represent</w:t>
      </w:r>
      <w:r>
        <w:t>ing</w:t>
      </w:r>
      <w:r w:rsidR="00EC1AF1" w:rsidRPr="00144A0C">
        <w:t xml:space="preserve"> 111,824</w:t>
      </w:r>
      <w:r w:rsidR="004A04A0" w:rsidRPr="00144A0C">
        <w:t xml:space="preserve"> species</w:t>
      </w:r>
      <w:r w:rsidR="00EC1AF1" w:rsidRPr="00144A0C">
        <w:t xml:space="preserve">, </w:t>
      </w:r>
      <w:r w:rsidR="00C704F5">
        <w:t>most</w:t>
      </w:r>
      <w:r w:rsidR="000A7077" w:rsidRPr="00144A0C">
        <w:t xml:space="preserve"> of which </w:t>
      </w:r>
      <w:r w:rsidR="0062262E" w:rsidRPr="00144A0C">
        <w:t xml:space="preserve">were assessed using </w:t>
      </w:r>
      <w:r w:rsidR="00EC1AF1" w:rsidRPr="00144A0C">
        <w:t>IUCN Red List criteri</w:t>
      </w:r>
      <w:r w:rsidR="00BE4793" w:rsidRPr="00144A0C">
        <w:t>a</w:t>
      </w:r>
      <w:r w:rsidR="00062879" w:rsidRPr="00144A0C">
        <w:t xml:space="preserve"> </w:t>
      </w:r>
      <w:r w:rsidR="000100ED">
        <w:t>(</w:t>
      </w:r>
      <w:r w:rsidR="00062879" w:rsidRPr="00144A0C">
        <w:t xml:space="preserve">see </w:t>
      </w:r>
      <w:proofErr w:type="spellStart"/>
      <w:r w:rsidR="00062879" w:rsidRPr="007771FA">
        <w:rPr>
          <w:rFonts w:eastAsia="Malgun Gothic"/>
          <w:i/>
        </w:rPr>
        <w:t>ThreatSearch</w:t>
      </w:r>
      <w:proofErr w:type="spellEnd"/>
      <w:r w:rsidR="00062879" w:rsidRPr="00144A0C">
        <w:rPr>
          <w:rFonts w:eastAsia="Malgun Gothic"/>
        </w:rPr>
        <w:t xml:space="preserve"> </w:t>
      </w:r>
      <w:r w:rsidR="00C704F5">
        <w:rPr>
          <w:rFonts w:eastAsia="Malgun Gothic"/>
        </w:rPr>
        <w:t>to</w:t>
      </w:r>
      <w:r w:rsidR="00C704F5" w:rsidRPr="00144A0C">
        <w:rPr>
          <w:rFonts w:eastAsia="Malgun Gothic"/>
        </w:rPr>
        <w:t xml:space="preserve"> </w:t>
      </w:r>
      <w:r w:rsidR="00062879" w:rsidRPr="00144A0C">
        <w:rPr>
          <w:rFonts w:eastAsia="Malgun Gothic"/>
        </w:rPr>
        <w:t>access assessment data [http://www.bgci.org/threat_search.php]</w:t>
      </w:r>
      <w:r w:rsidR="000100ED">
        <w:rPr>
          <w:rFonts w:eastAsia="Malgun Gothic"/>
        </w:rPr>
        <w:t>)</w:t>
      </w:r>
      <w:r w:rsidR="00977DD4" w:rsidRPr="00144A0C">
        <w:rPr>
          <w:rFonts w:eastAsia="Malgun Gothic"/>
        </w:rPr>
        <w:t>.</w:t>
      </w:r>
      <w:r w:rsidR="005D4551">
        <w:rPr>
          <w:rFonts w:eastAsia="Malgun Gothic"/>
        </w:rPr>
        <w:t xml:space="preserve"> </w:t>
      </w:r>
      <w:r w:rsidR="00E5734C">
        <w:rPr>
          <w:rFonts w:eastAsia="Malgun Gothic"/>
        </w:rPr>
        <w:t>Approximately</w:t>
      </w:r>
      <w:r w:rsidR="00CD79CD">
        <w:rPr>
          <w:rFonts w:eastAsia="Malgun Gothic"/>
        </w:rPr>
        <w:t xml:space="preserve"> 60% of </w:t>
      </w:r>
      <w:r w:rsidR="001E6CB4">
        <w:rPr>
          <w:rFonts w:eastAsia="Malgun Gothic"/>
        </w:rPr>
        <w:t xml:space="preserve">plant species are endemic to a single region </w:t>
      </w:r>
      <w:r w:rsidR="001E6CB4">
        <w:rPr>
          <w:rFonts w:eastAsia="Malgun Gothic"/>
        </w:rPr>
        <w:fldChar w:fldCharType="begin" w:fldLock="1"/>
      </w:r>
      <w:r w:rsidR="00BC4258">
        <w:rPr>
          <w:rFonts w:eastAsia="Malgun Gothic"/>
        </w:rPr>
        <w:instrText>ADDIN CSL_CITATION {"citationItems":[{"id":"ITEM-1","itemData":{"DOI":"10.1111/cobi.13071","ISSN":"08888892","abstract":"The Global Strategy for Plant Conservation (GSPC) set an ambitious target to achieve a conservation assessment for all known plant species by 2020. We consolidated digitally available plant conservation assessments and reconciled their scientific names and assessment status to predefined standards to provide a quantitative measure of progress toward this target. The 241,919 plant conservation assessments generated represent 111,824 accepted land plant species (vascular plants and bryophytes, not algae). At least 73,081 and up to 90,321 species have been assessed at the global scale, representing 21–26% of known plant species. Of these plant species, at least 27,148 and up to 32,542 are threatened. Eighty plant families, including some of the largest, such as Asteraceae, Orchidaceae, and Rubiaceae, are underassessed and should be the focus of assessment effort if the GSPC target is to be met by 2020. Our data set is accessible online (ThreatSearch) and is a baseline that can be used to directly support other GSPC targets and plant conservation action. Although around onequarter of a million plant assessments have been compiled, the majority of plants are still unassessed. The challenge now is to build on this progress and redouble efforts to document conservation status of unassessed plants to better inform conservation decisions and conserve the most threatened species.","author":[{"dropping-particle":"","family":"Bachman","given":"Steven P.","non-dropping-particle":"","parse-names":false,"suffix":""},{"dropping-particle":"","family":"Nic Lughadha","given":"Eimear M.","non-dropping-particle":"","parse-names":false,"suffix":""},{"dropping-particle":"","family":"Rivers","given":"Malin C.","non-dropping-particle":"","parse-names":false,"suffix":""}],"container-title":"Conservation Biology","id":"ITEM-1","issued":{"date-parts":[["2017"]]},"title":"Quantifying progress toward a conservation assessment for all plants","type":"article-journal"},"uris":["http://www.mendeley.com/documents/?uuid=490e972d-f0b6-46cf-a3ab-b7eef48d48db"]}],"mendeley":{"formattedCitation":"(Bachman et al., 2017)","plainTextFormattedCitation":"(Bachman et al., 2017)","previouslyFormattedCitation":"(Bachman et al., 2017)"},"properties":{"noteIndex":0},"schema":"https://github.com/citation-style-language/schema/raw/master/csl-citation.json"}</w:instrText>
      </w:r>
      <w:r w:rsidR="001E6CB4">
        <w:rPr>
          <w:rFonts w:eastAsia="Malgun Gothic"/>
        </w:rPr>
        <w:fldChar w:fldCharType="separate"/>
      </w:r>
      <w:r w:rsidR="001E6CB4" w:rsidRPr="001E6CB4">
        <w:rPr>
          <w:rFonts w:eastAsia="Malgun Gothic"/>
          <w:noProof/>
        </w:rPr>
        <w:t>(Bachman et al., 2017)</w:t>
      </w:r>
      <w:r w:rsidR="001E6CB4">
        <w:rPr>
          <w:rFonts w:eastAsia="Malgun Gothic"/>
        </w:rPr>
        <w:fldChar w:fldCharType="end"/>
      </w:r>
      <w:r w:rsidR="00B82994">
        <w:rPr>
          <w:rFonts w:eastAsia="Malgun Gothic"/>
        </w:rPr>
        <w:t xml:space="preserve">, indicating </w:t>
      </w:r>
      <w:r w:rsidR="00E5734C">
        <w:rPr>
          <w:rFonts w:eastAsia="Malgun Gothic"/>
        </w:rPr>
        <w:t xml:space="preserve">that </w:t>
      </w:r>
      <w:r w:rsidR="00B82994">
        <w:rPr>
          <w:rFonts w:eastAsia="Malgun Gothic"/>
        </w:rPr>
        <w:t xml:space="preserve">a large </w:t>
      </w:r>
      <w:r w:rsidR="00881975">
        <w:rPr>
          <w:rFonts w:eastAsia="Malgun Gothic"/>
        </w:rPr>
        <w:t xml:space="preserve">potential source of </w:t>
      </w:r>
      <w:r w:rsidR="00E5734C">
        <w:rPr>
          <w:rFonts w:eastAsia="Malgun Gothic"/>
        </w:rPr>
        <w:t xml:space="preserve">global Red List </w:t>
      </w:r>
      <w:r w:rsidR="00881975">
        <w:rPr>
          <w:rFonts w:eastAsia="Malgun Gothic"/>
        </w:rPr>
        <w:t xml:space="preserve">assessments </w:t>
      </w:r>
      <w:r w:rsidR="00F51E50">
        <w:rPr>
          <w:rFonts w:eastAsia="Malgun Gothic"/>
        </w:rPr>
        <w:t>already exists</w:t>
      </w:r>
      <w:r w:rsidR="00881975">
        <w:rPr>
          <w:rFonts w:eastAsia="Malgun Gothic"/>
        </w:rPr>
        <w:t>.</w:t>
      </w:r>
      <w:r w:rsidR="009A257C">
        <w:rPr>
          <w:rFonts w:eastAsia="Malgun Gothic"/>
        </w:rPr>
        <w:t xml:space="preserve"> </w:t>
      </w:r>
      <w:r w:rsidR="00AF1794">
        <w:t xml:space="preserve">Barriers such as </w:t>
      </w:r>
      <w:r w:rsidR="00453BBE">
        <w:t xml:space="preserve">the </w:t>
      </w:r>
      <w:r w:rsidR="00AF1794">
        <w:t>need to translate</w:t>
      </w:r>
      <w:r w:rsidR="00133274">
        <w:t xml:space="preserve"> (section 2.4)</w:t>
      </w:r>
      <w:r w:rsidR="00AF1794">
        <w:t xml:space="preserve"> and </w:t>
      </w:r>
      <w:r w:rsidR="00133274">
        <w:t xml:space="preserve">difficulties with batch transfer (section </w:t>
      </w:r>
      <w:r w:rsidR="00453BBE">
        <w:t xml:space="preserve">2.3) </w:t>
      </w:r>
      <w:r w:rsidR="00133274">
        <w:t>have now been resolved</w:t>
      </w:r>
      <w:r w:rsidR="0055765E">
        <w:t xml:space="preserve">, but a clear strategy is needed to </w:t>
      </w:r>
      <w:r w:rsidR="00D64695">
        <w:t>engage</w:t>
      </w:r>
      <w:r w:rsidR="0055765E">
        <w:t xml:space="preserve"> </w:t>
      </w:r>
      <w:r w:rsidR="000100ED">
        <w:rPr>
          <w:rFonts w:eastAsia="Malgun Gothic"/>
        </w:rPr>
        <w:t xml:space="preserve">the </w:t>
      </w:r>
      <w:r w:rsidR="009A257C">
        <w:rPr>
          <w:rFonts w:eastAsia="Malgun Gothic"/>
        </w:rPr>
        <w:t xml:space="preserve">active community of regional assessors with the global Red List </w:t>
      </w:r>
      <w:r w:rsidR="0055765E">
        <w:rPr>
          <w:rFonts w:eastAsia="Malgun Gothic"/>
        </w:rPr>
        <w:t>programme.</w:t>
      </w:r>
    </w:p>
    <w:p w14:paraId="024E233A" w14:textId="0CA66ED5" w:rsidR="0099710A" w:rsidRPr="00193369" w:rsidRDefault="00FE20A3" w:rsidP="0099710A">
      <w:r w:rsidRPr="00144A0C">
        <w:t xml:space="preserve">Global Red Listing of endemic plant species can be prioritised by cross-referencing regional or national assessments in </w:t>
      </w:r>
      <w:proofErr w:type="spellStart"/>
      <w:r w:rsidRPr="00CA7840">
        <w:rPr>
          <w:i/>
        </w:rPr>
        <w:t>ThreatSearch</w:t>
      </w:r>
      <w:proofErr w:type="spellEnd"/>
      <w:r w:rsidRPr="00144A0C">
        <w:t xml:space="preserve"> with checklists of plants </w:t>
      </w:r>
      <w:r w:rsidR="00925838">
        <w:t xml:space="preserve">in these </w:t>
      </w:r>
      <w:r w:rsidR="00247894">
        <w:t>areas</w:t>
      </w:r>
      <w:r w:rsidRPr="00144A0C">
        <w:t xml:space="preserve">. The establishment of a National Red List Working Group has also helped align national Red Listing initiatives with the IUCN Red List </w:t>
      </w:r>
      <w:r w:rsidR="003E48E0">
        <w:fldChar w:fldCharType="begin" w:fldLock="1"/>
      </w:r>
      <w:r w:rsidR="0047135D">
        <w:instrText>ADDIN CSL_CITATION {"citationItems":[{"id":"ITEM-1","itemData":{"DOI":"10.3354/esr00129","ISBN":"1863-5407","ISSN":"18635407","abstract":"The 2 major challenges currently confronting the International Union for Conservation of Nature (IUCN) with regard to the ‘red listing’ process are the taxonomic, and the geographic growth of the data base. Taxonomic growth refers to the objective of gradually assessing the risk of extinction of all the world’s species and periodically repeating such assessments. Geographic growth refers to the increasing number of people around the world interested in performing extinction risk assessments for various groups of organisms in their region or country. The taxonomic challenge, although a large and demanding task, can be addressed by expanding and strengthening the net- works of experts organized within the IUCN Species Survival Commission (SSC), which represents a significant scaling-up of a well-developed, known model. However, no current structure within the IUCN has the mandate to address the geographic challenge; this requires the creation of new struc- tures or mechanisms. At least 5 key activities must be implemented to effectively integrate the diffuse network of national assessors into the global red listing process: (1) large-scale publicizing of the Guidelines for Application of IUCN Red List Criteria at Regional Levels, and encouraging the work of national assessors; (2) establishing the IUCN Species Programme as the primary trainer and certifier of multipliers; (3) delegating the majority of training to national institutions; (4) creating a virtual data clearing house for national red lists, seamlessly linked to the global list; and (5) consolidating the IUCN Species Programme as the primary endorser of national red list assessments. Hundreds of regional and national red lists will probably be produced in the next decade using the IUCN Red List Categories and Criteria, particularly because they are now recognized by international agreements such as the 2010 biodiversity target of the Convention on Biological Diversity and the United Nation’s General Assembly Millennium Development Goals. By catalyzing this process, the IUCN would expand the information on the world’s threatened species, while strengthening local scientific capa- city for generating and using these data to support conservation action.","author":[{"dropping-particle":"","family":"Rodríguez","given":"Jon Paul","non-dropping-particle":"","parse-names":false,"suffix":""}],"container-title":"Endangered Species Research","id":"ITEM-1","issue":"2","issued":{"date-parts":[["2008"]]},"page":"193-198","title":"National Red Lists: The largest global market for IUCN Red List Categories and Criteria","type":"article-journal","volume":"6"},"uris":["http://www.mendeley.com/documents/?uuid=07fa138a-2c29-3381-aec4-8110767cacd9"]}],"mendeley":{"formattedCitation":"(Rodríguez, 2008)","plainTextFormattedCitation":"(Rodríguez, 2008)","previouslyFormattedCitation":"(Rodríguez, 2008)"},"properties":{"noteIndex":0},"schema":"https://github.com/citation-style-language/schema/raw/master/csl-citation.json"}</w:instrText>
      </w:r>
      <w:r w:rsidR="003E48E0">
        <w:fldChar w:fldCharType="separate"/>
      </w:r>
      <w:r w:rsidR="00252273" w:rsidRPr="00252273">
        <w:rPr>
          <w:noProof/>
        </w:rPr>
        <w:t>(Rodríguez, 2008)</w:t>
      </w:r>
      <w:r w:rsidR="003E48E0">
        <w:fldChar w:fldCharType="end"/>
      </w:r>
      <w:r w:rsidR="0016519C">
        <w:t xml:space="preserve"> </w:t>
      </w:r>
      <w:r w:rsidRPr="00144A0C">
        <w:t>by focusing on training in the application of IUCN Regional Guidelines and building awareness of batch import options (</w:t>
      </w:r>
      <w:r w:rsidR="0026370B">
        <w:t>section 3.4</w:t>
      </w:r>
      <w:r w:rsidRPr="00144A0C">
        <w:t>).</w:t>
      </w:r>
      <w:r w:rsidR="0016519C">
        <w:t xml:space="preserve"> </w:t>
      </w:r>
      <w:r w:rsidR="005D0D4E">
        <w:t>Good c</w:t>
      </w:r>
      <w:r w:rsidR="00044C41">
        <w:t>ommunication</w:t>
      </w:r>
      <w:r w:rsidR="009F7938">
        <w:t xml:space="preserve"> </w:t>
      </w:r>
      <w:r w:rsidR="00AC33A4">
        <w:t xml:space="preserve">between </w:t>
      </w:r>
      <w:r w:rsidR="00D4367B">
        <w:t xml:space="preserve">the IUCN Red List Programme </w:t>
      </w:r>
      <w:r w:rsidR="00AC33A4">
        <w:t xml:space="preserve">and regional </w:t>
      </w:r>
      <w:r w:rsidR="009F7938">
        <w:t>assessors</w:t>
      </w:r>
      <w:r w:rsidR="00AC33A4">
        <w:t xml:space="preserve"> </w:t>
      </w:r>
      <w:r w:rsidR="00D4367B">
        <w:t xml:space="preserve">is needed to </w:t>
      </w:r>
      <w:r w:rsidR="004A7EE5">
        <w:t xml:space="preserve">ensure value is </w:t>
      </w:r>
      <w:r w:rsidR="000F76BD">
        <w:t>added to national/regional assessments by publishing the</w:t>
      </w:r>
      <w:r w:rsidR="00247894">
        <w:t>m</w:t>
      </w:r>
      <w:r w:rsidR="000F76BD">
        <w:t xml:space="preserve"> on the global Red List</w:t>
      </w:r>
      <w:r w:rsidR="00044C41">
        <w:t xml:space="preserve"> </w:t>
      </w:r>
      <w:r w:rsidR="00044C41" w:rsidRPr="00193369">
        <w:fldChar w:fldCharType="begin" w:fldLock="1"/>
      </w:r>
      <w:r w:rsidR="003E48E0" w:rsidRPr="00193369">
        <w:instrText>ADDIN CSL_CITATION {"citationItems":[{"id":"ITEM-1","itemData":{"DOI":"10.1111/j.1523-1739.2007.00656.x","ISSN":"0888-8892","PMID":"17531047","abstract":"As countries worldwide become increasingly interested in conserving biodiversity, the profile of national threatened species lists expands and these lists become more influential in determining conservation priorities. The World Conservation Union (IUCN) Categories and Criteria for evaluating extinction risk, originally intended for use at the global level, are increasingly being used at the national level. To facilitate this process, the IUCN recently published guidelines for the application of the criteria at subglobal levels. We evaluated the application of these guidelines, focusing on the opinions and experience of the global community of national assessors. To assess the extent to which IUCN criteria have been used in official national listing efforts, we sent a survey to 180 Convention on Biological Diversity national focal points designated by governments. Of the respondents, 77% had developed national threatened species lists. Of these, 78% applied a version of the IUCN criteria, and 88% plan to produce future threatened species lists. The majority of this last group (83%) will use IUCN criteria. Of the countries that have or will develop a threatened species list, 82% incorporated their list or the IUCN criteria into national conservation strategies. We further explored the issues highlighted by the survey results by integrating the experience of assessors that have produced national lists. Most of the problems national assessors faced when applying the IUCN criteria arose when the criteria were applied at the regional level without the IUCN Regional Guidelines and when assessors were confused about the purpose of the IUCN criteria and lacked training in their proper use. To improve their clarity and increase their repeatability, we recommend that the IUCN increase communication and information exchange among countries and between regional and global assessors, potentially through an interactive Web site, to facilitate the development of national red lists and to improve their conservation value within and between countries.","author":[{"dropping-particle":"","family":"Miller","given":"Rebecca M","non-dropping-particle":"","parse-names":false,"suffix":""},{"dropping-particle":"","family":"Rodríguez","given":"Jon Paul","non-dropping-particle":"","parse-names":false,"suffix":""},{"dropping-particle":"","family":"Aniskowicz-Fowler","given":"Theresa","non-dropping-particle":"","parse-names":false,"suffix":""},{"dropping-particle":"","family":"Bambaradeniya","given":"Channa","non-dropping-particle":"","parse-names":false,"suffix":""},{"dropping-particle":"","family":"Boles","given":"Ruben","non-dropping-particle":"","parse-names":false,"suffix":""},{"dropping-particle":"","family":"Eaton","given":"Mark A","non-dropping-particle":"","parse-names":false,"suffix":""},{"dropping-particle":"","family":"Gärdenfors","given":"Ulf","non-dropping-particle":"","parse-names":false,"suffix":""},{"dropping-particle":"","family":"Keller","given":"Verena","non-dropping-particle":"","parse-names":false,"suffix":""},{"dropping-particle":"","family":"Molur","given":"Sanjay","non-dropping-particle":"","parse-names":false,"suffix":""},{"dropping-particle":"","family":"Walker","given":"Sally","non-dropping-particle":"","parse-names":false,"suffix":""},{"dropping-particle":"","family":"Pollock","given":"Caroline","non-dropping-particle":"","parse-names":false,"suffix":""}],"container-title":"Conservation biology : the journal of the Society for Conservation Biology","id":"ITEM-1","issue":"3","issued":{"date-parts":[["2007","6"]]},"page":"684-96","title":"National threatened species listing based on IUCN criteria and regional guidelines: current status and future perspectives.","type":"article-journal","volume":"21"},"uris":["http://www.mendeley.com/documents/?uuid=8707b79d-57ae-480d-89f0-a4ffbfda765b"]}],"mendeley":{"formattedCitation":"(Miller et al., 2007)","plainTextFormattedCitation":"(Miller et al., 2007)","previouslyFormattedCitation":"(Miller et al., 2007)"},"properties":{"noteIndex":0},"schema":"https://github.com/citation-style-language/schema/raw/master/csl-citation.json"}</w:instrText>
      </w:r>
      <w:r w:rsidR="00044C41" w:rsidRPr="00193369">
        <w:fldChar w:fldCharType="separate"/>
      </w:r>
      <w:r w:rsidR="00044C41" w:rsidRPr="00193369">
        <w:rPr>
          <w:noProof/>
        </w:rPr>
        <w:t>(Miller et al., 2007)</w:t>
      </w:r>
      <w:r w:rsidR="00044C41" w:rsidRPr="00193369">
        <w:fldChar w:fldCharType="end"/>
      </w:r>
      <w:r w:rsidR="00875A78">
        <w:t>.</w:t>
      </w:r>
    </w:p>
    <w:p w14:paraId="68F6AC48" w14:textId="1BFA27B6" w:rsidR="00CE262C" w:rsidRDefault="00B3056D" w:rsidP="00AF0933">
      <w:pPr>
        <w:pStyle w:val="Heading2"/>
      </w:pPr>
      <w:bookmarkStart w:id="16" w:name="_Toc518374411"/>
      <w:bookmarkStart w:id="17" w:name="_GoBack"/>
      <w:r w:rsidRPr="00193369">
        <w:t>3</w:t>
      </w:r>
      <w:r w:rsidR="00AF0933" w:rsidRPr="00193369">
        <w:t>.</w:t>
      </w:r>
      <w:r w:rsidR="00044211" w:rsidRPr="00193369">
        <w:t>3</w:t>
      </w:r>
      <w:r w:rsidR="00AF0933" w:rsidRPr="00193369">
        <w:t xml:space="preserve"> </w:t>
      </w:r>
      <w:r w:rsidR="00E362FA" w:rsidRPr="00193369">
        <w:t xml:space="preserve">Supporting the </w:t>
      </w:r>
      <w:r w:rsidR="1E97000F" w:rsidRPr="00193369">
        <w:t xml:space="preserve">Plant </w:t>
      </w:r>
      <w:r w:rsidR="00416E77" w:rsidRPr="00193369">
        <w:t>assessment champions –</w:t>
      </w:r>
      <w:r w:rsidR="1E97000F" w:rsidRPr="00193369">
        <w:t xml:space="preserve">Specialist Groups </w:t>
      </w:r>
      <w:r w:rsidR="00416E77" w:rsidRPr="00193369">
        <w:t>and Authorities</w:t>
      </w:r>
      <w:bookmarkEnd w:id="16"/>
    </w:p>
    <w:bookmarkEnd w:id="17"/>
    <w:p w14:paraId="5318F5E0" w14:textId="081CAAC5" w:rsidR="00306CD7" w:rsidRPr="00223649" w:rsidRDefault="00306CD7" w:rsidP="00306CD7">
      <w:pPr>
        <w:spacing w:line="240" w:lineRule="auto"/>
      </w:pPr>
      <w:r>
        <w:rPr>
          <w:rFonts w:eastAsia="Malgun Gothic"/>
        </w:rPr>
        <w:t>IUCN SSC S</w:t>
      </w:r>
      <w:r w:rsidRPr="005E49DE">
        <w:rPr>
          <w:rFonts w:eastAsia="Malgun Gothic"/>
        </w:rPr>
        <w:t xml:space="preserve">pecialist </w:t>
      </w:r>
      <w:r>
        <w:rPr>
          <w:rFonts w:eastAsia="Malgun Gothic"/>
        </w:rPr>
        <w:t>G</w:t>
      </w:r>
      <w:r w:rsidRPr="005E49DE">
        <w:rPr>
          <w:rFonts w:eastAsia="Malgun Gothic"/>
        </w:rPr>
        <w:t xml:space="preserve">roups </w:t>
      </w:r>
      <w:r>
        <w:rPr>
          <w:rFonts w:eastAsia="Malgun Gothic"/>
        </w:rPr>
        <w:t xml:space="preserve">(SGs) and Red List Authorities (RLAs) </w:t>
      </w:r>
      <w:r w:rsidR="008A4B45">
        <w:rPr>
          <w:rFonts w:eastAsia="Malgun Gothic"/>
        </w:rPr>
        <w:t xml:space="preserve">are the engines of the Red List programme, </w:t>
      </w:r>
      <w:r w:rsidR="00531D33">
        <w:rPr>
          <w:rFonts w:eastAsia="Malgun Gothic"/>
        </w:rPr>
        <w:t xml:space="preserve">but </w:t>
      </w:r>
      <w:r w:rsidR="00C00381">
        <w:rPr>
          <w:rFonts w:eastAsia="Malgun Gothic"/>
        </w:rPr>
        <w:t xml:space="preserve">lack of </w:t>
      </w:r>
      <w:r w:rsidR="0015269E">
        <w:rPr>
          <w:rFonts w:eastAsia="Malgun Gothic"/>
        </w:rPr>
        <w:t xml:space="preserve">taxonomic and geographic </w:t>
      </w:r>
      <w:r w:rsidR="00CE6E9C">
        <w:rPr>
          <w:rFonts w:eastAsia="Malgun Gothic"/>
        </w:rPr>
        <w:t xml:space="preserve">coverage </w:t>
      </w:r>
      <w:r w:rsidR="007E2DFF">
        <w:rPr>
          <w:rFonts w:eastAsia="Malgun Gothic"/>
        </w:rPr>
        <w:t xml:space="preserve">of these groups limits the rate at which assessments can be generated and </w:t>
      </w:r>
      <w:r w:rsidR="00AC3573">
        <w:rPr>
          <w:rFonts w:eastAsia="Malgun Gothic"/>
        </w:rPr>
        <w:t xml:space="preserve">validated for publication on the Red List. The SGs and RLAs </w:t>
      </w:r>
      <w:r>
        <w:rPr>
          <w:rFonts w:eastAsia="Malgun Gothic"/>
        </w:rPr>
        <w:t>are networks of volunteer experts providing vital roles for the Red List</w:t>
      </w:r>
      <w:r w:rsidR="001501AB">
        <w:rPr>
          <w:rFonts w:eastAsia="Malgun Gothic"/>
        </w:rPr>
        <w:t xml:space="preserve"> </w:t>
      </w:r>
      <w:r w:rsidR="00223649">
        <w:rPr>
          <w:rFonts w:eastAsia="Malgun Gothic"/>
        </w:rPr>
        <w:t>[</w:t>
      </w:r>
      <w:hyperlink r:id="rId14" w:history="1">
        <w:r w:rsidR="00223649" w:rsidRPr="008463A7">
          <w:rPr>
            <w:rStyle w:val="Hyperlink"/>
          </w:rPr>
          <w:t>https://www.iucn.org/theme/species/about/species-survival-commission/governance-documents</w:t>
        </w:r>
      </w:hyperlink>
      <w:r w:rsidR="00223649">
        <w:t>].</w:t>
      </w:r>
      <w:r>
        <w:rPr>
          <w:rFonts w:eastAsia="Malgun Gothic"/>
        </w:rPr>
        <w:t xml:space="preserve"> The remit of SGs is</w:t>
      </w:r>
      <w:r w:rsidRPr="005E49DE">
        <w:rPr>
          <w:rFonts w:eastAsia="Malgun Gothic"/>
        </w:rPr>
        <w:t xml:space="preserve"> promoting and delivering conservation</w:t>
      </w:r>
      <w:r>
        <w:rPr>
          <w:rFonts w:eastAsia="Malgun Gothic"/>
        </w:rPr>
        <w:t xml:space="preserve"> –</w:t>
      </w:r>
      <w:r w:rsidRPr="005E49DE">
        <w:rPr>
          <w:rFonts w:eastAsia="Malgun Gothic"/>
        </w:rPr>
        <w:t xml:space="preserve"> including</w:t>
      </w:r>
      <w:r>
        <w:rPr>
          <w:rFonts w:eastAsia="Malgun Gothic"/>
        </w:rPr>
        <w:t xml:space="preserve"> producing</w:t>
      </w:r>
      <w:r w:rsidRPr="005E49DE">
        <w:rPr>
          <w:rFonts w:eastAsia="Malgun Gothic"/>
        </w:rPr>
        <w:t xml:space="preserve"> Red List assessments</w:t>
      </w:r>
      <w:r>
        <w:rPr>
          <w:rFonts w:eastAsia="Malgun Gothic"/>
        </w:rPr>
        <w:t xml:space="preserve"> –</w:t>
      </w:r>
      <w:r w:rsidRPr="005E49DE">
        <w:rPr>
          <w:rFonts w:eastAsia="Malgun Gothic"/>
        </w:rPr>
        <w:t xml:space="preserve"> </w:t>
      </w:r>
      <w:r>
        <w:rPr>
          <w:rFonts w:eastAsia="Malgun Gothic"/>
        </w:rPr>
        <w:t>for</w:t>
      </w:r>
      <w:r w:rsidRPr="005E49DE">
        <w:rPr>
          <w:rFonts w:eastAsia="Malgun Gothic"/>
        </w:rPr>
        <w:t xml:space="preserve"> a focal </w:t>
      </w:r>
      <w:r>
        <w:rPr>
          <w:rFonts w:eastAsia="Malgun Gothic"/>
        </w:rPr>
        <w:t>group of species.</w:t>
      </w:r>
      <w:r w:rsidRPr="005E49DE">
        <w:rPr>
          <w:rFonts w:eastAsia="Malgun Gothic"/>
        </w:rPr>
        <w:t xml:space="preserve"> </w:t>
      </w:r>
      <w:r>
        <w:rPr>
          <w:rFonts w:eastAsia="Malgun Gothic"/>
        </w:rPr>
        <w:t>T</w:t>
      </w:r>
      <w:r w:rsidRPr="005E49DE">
        <w:rPr>
          <w:rFonts w:eastAsia="Malgun Gothic"/>
        </w:rPr>
        <w:t xml:space="preserve">he </w:t>
      </w:r>
      <w:r>
        <w:rPr>
          <w:rFonts w:eastAsia="Malgun Gothic"/>
        </w:rPr>
        <w:t>RLAs</w:t>
      </w:r>
      <w:r w:rsidRPr="005E49DE">
        <w:rPr>
          <w:rFonts w:eastAsia="Malgun Gothic"/>
        </w:rPr>
        <w:t xml:space="preserve">, sometimes embedded within </w:t>
      </w:r>
      <w:r>
        <w:rPr>
          <w:rFonts w:eastAsia="Malgun Gothic"/>
        </w:rPr>
        <w:t>SGs</w:t>
      </w:r>
      <w:r w:rsidRPr="005E49DE">
        <w:rPr>
          <w:rFonts w:eastAsia="Malgun Gothic"/>
        </w:rPr>
        <w:t xml:space="preserve">, </w:t>
      </w:r>
      <w:r>
        <w:rPr>
          <w:rFonts w:eastAsia="Malgun Gothic"/>
        </w:rPr>
        <w:t>ensure</w:t>
      </w:r>
      <w:r w:rsidRPr="005E49DE">
        <w:rPr>
          <w:rFonts w:eastAsia="Malgun Gothic"/>
        </w:rPr>
        <w:t xml:space="preserve"> all </w:t>
      </w:r>
      <w:r w:rsidR="007F727F">
        <w:rPr>
          <w:rFonts w:eastAsia="Malgun Gothic"/>
        </w:rPr>
        <w:t xml:space="preserve">assessments of </w:t>
      </w:r>
      <w:r w:rsidRPr="005E49DE">
        <w:rPr>
          <w:rFonts w:eastAsia="Malgun Gothic"/>
        </w:rPr>
        <w:t xml:space="preserve">species within their jurisdiction </w:t>
      </w:r>
      <w:r w:rsidR="00DB739E">
        <w:rPr>
          <w:rFonts w:eastAsia="Malgun Gothic"/>
        </w:rPr>
        <w:t>have</w:t>
      </w:r>
      <w:r w:rsidR="00DB739E" w:rsidRPr="005E49DE">
        <w:rPr>
          <w:rFonts w:eastAsia="Malgun Gothic"/>
        </w:rPr>
        <w:t xml:space="preserve"> </w:t>
      </w:r>
      <w:r w:rsidR="00DB739E">
        <w:rPr>
          <w:rFonts w:eastAsia="Malgun Gothic"/>
        </w:rPr>
        <w:t>applied</w:t>
      </w:r>
      <w:r w:rsidRPr="005E49DE">
        <w:rPr>
          <w:rFonts w:eastAsia="Malgun Gothic"/>
        </w:rPr>
        <w:t xml:space="preserve"> IUCN categories and criteria</w:t>
      </w:r>
      <w:r w:rsidR="00FD55CA">
        <w:rPr>
          <w:rFonts w:eastAsia="Malgun Gothic"/>
        </w:rPr>
        <w:t xml:space="preserve"> correctly</w:t>
      </w:r>
      <w:r>
        <w:rPr>
          <w:rFonts w:eastAsia="Malgun Gothic"/>
        </w:rPr>
        <w:t>,</w:t>
      </w:r>
      <w:r w:rsidR="009F47C4">
        <w:rPr>
          <w:rFonts w:eastAsia="Malgun Gothic"/>
        </w:rPr>
        <w:t xml:space="preserve"> </w:t>
      </w:r>
      <w:r w:rsidRPr="005E49DE">
        <w:rPr>
          <w:rFonts w:eastAsia="Malgun Gothic"/>
        </w:rPr>
        <w:t>via a</w:t>
      </w:r>
      <w:r>
        <w:rPr>
          <w:rFonts w:eastAsia="Malgun Gothic"/>
        </w:rPr>
        <w:t>n independent</w:t>
      </w:r>
      <w:r w:rsidRPr="005E49DE">
        <w:rPr>
          <w:rFonts w:eastAsia="Malgun Gothic"/>
        </w:rPr>
        <w:t xml:space="preserve"> review process</w:t>
      </w:r>
      <w:r>
        <w:rPr>
          <w:rFonts w:eastAsia="Malgun Gothic"/>
        </w:rPr>
        <w:t xml:space="preserve">. </w:t>
      </w:r>
      <w:r>
        <w:t xml:space="preserve">There </w:t>
      </w:r>
      <w:r w:rsidRPr="007F6819">
        <w:t>are 3</w:t>
      </w:r>
      <w:r w:rsidR="007F6819" w:rsidRPr="007F6819">
        <w:t>8</w:t>
      </w:r>
      <w:r w:rsidRPr="007F6819">
        <w:t xml:space="preserve"> </w:t>
      </w:r>
      <w:r w:rsidRPr="007F6819">
        <w:rPr>
          <w:rFonts w:eastAsia="Malgun Gothic"/>
        </w:rPr>
        <w:t>S</w:t>
      </w:r>
      <w:r w:rsidRPr="005E49DE">
        <w:rPr>
          <w:rFonts w:eastAsia="Malgun Gothic"/>
        </w:rPr>
        <w:t>Gs or RLAs for plants</w:t>
      </w:r>
      <w:r>
        <w:rPr>
          <w:rFonts w:eastAsia="Malgun Gothic"/>
        </w:rPr>
        <w:t>, some</w:t>
      </w:r>
      <w:r w:rsidRPr="005E49DE">
        <w:rPr>
          <w:rFonts w:eastAsia="Malgun Gothic"/>
        </w:rPr>
        <w:t xml:space="preserve"> with </w:t>
      </w:r>
      <w:r>
        <w:rPr>
          <w:rFonts w:eastAsia="Malgun Gothic"/>
        </w:rPr>
        <w:t>taxonomic focus (e.g.</w:t>
      </w:r>
      <w:r w:rsidRPr="005E49DE">
        <w:rPr>
          <w:rFonts w:eastAsia="Malgun Gothic"/>
        </w:rPr>
        <w:t xml:space="preserve"> Orchid </w:t>
      </w:r>
      <w:r>
        <w:rPr>
          <w:rFonts w:eastAsia="Malgun Gothic"/>
        </w:rPr>
        <w:t>SG</w:t>
      </w:r>
      <w:r w:rsidRPr="005E49DE">
        <w:rPr>
          <w:rFonts w:eastAsia="Malgun Gothic"/>
        </w:rPr>
        <w:t xml:space="preserve">), </w:t>
      </w:r>
      <w:r>
        <w:rPr>
          <w:rFonts w:eastAsia="Malgun Gothic"/>
        </w:rPr>
        <w:t>some with</w:t>
      </w:r>
      <w:r w:rsidRPr="005E49DE">
        <w:rPr>
          <w:rFonts w:eastAsia="Malgun Gothic"/>
        </w:rPr>
        <w:t xml:space="preserve"> geographic focus (e.g. Chinese Plant </w:t>
      </w:r>
      <w:r>
        <w:rPr>
          <w:rFonts w:eastAsia="Malgun Gothic"/>
        </w:rPr>
        <w:t>SG</w:t>
      </w:r>
      <w:r w:rsidRPr="005E49DE">
        <w:rPr>
          <w:rFonts w:eastAsia="Malgun Gothic"/>
        </w:rPr>
        <w:t xml:space="preserve">) and </w:t>
      </w:r>
      <w:r>
        <w:rPr>
          <w:rFonts w:eastAsia="Malgun Gothic"/>
        </w:rPr>
        <w:t>some with</w:t>
      </w:r>
      <w:r w:rsidRPr="005E49DE">
        <w:rPr>
          <w:rFonts w:eastAsia="Malgun Gothic"/>
        </w:rPr>
        <w:t xml:space="preserve"> thematic focus (e.g. Medicinal Plant </w:t>
      </w:r>
      <w:r w:rsidRPr="007F6819">
        <w:rPr>
          <w:rFonts w:eastAsia="Malgun Gothic"/>
        </w:rPr>
        <w:t>SG) (</w:t>
      </w:r>
      <w:r w:rsidR="00244A0D" w:rsidRPr="007F6819">
        <w:rPr>
          <w:rFonts w:eastAsia="Malgun Gothic"/>
        </w:rPr>
        <w:t>Table</w:t>
      </w:r>
      <w:r w:rsidR="00A479B2" w:rsidRPr="007F6819">
        <w:rPr>
          <w:rFonts w:eastAsia="Malgun Gothic"/>
        </w:rPr>
        <w:t xml:space="preserve"> S1</w:t>
      </w:r>
      <w:r w:rsidRPr="007F6819">
        <w:rPr>
          <w:rFonts w:eastAsia="Malgun Gothic"/>
        </w:rPr>
        <w:t xml:space="preserve">). </w:t>
      </w:r>
      <w:r w:rsidR="00E5734C" w:rsidRPr="00DC3C41">
        <w:rPr>
          <w:rFonts w:eastAsia="Malgun Gothic"/>
        </w:rPr>
        <w:t>Unsurprisingly</w:t>
      </w:r>
      <w:r w:rsidR="00AF6B9B" w:rsidRPr="00DC3C41">
        <w:rPr>
          <w:rFonts w:eastAsia="Malgun Gothic"/>
        </w:rPr>
        <w:t>,</w:t>
      </w:r>
      <w:r w:rsidRPr="00A50CAE">
        <w:rPr>
          <w:rFonts w:eastAsia="Malgun Gothic"/>
        </w:rPr>
        <w:t xml:space="preserve"> species within the remit of taxonomic SGs or </w:t>
      </w:r>
      <w:r w:rsidRPr="00F76B0A">
        <w:rPr>
          <w:rFonts w:eastAsia="Malgun Gothic"/>
          <w:highlight w:val="yellow"/>
        </w:rPr>
        <w:t xml:space="preserve">RLAs are more likely to be assessed than expected by chance (P&lt;0.001; Table </w:t>
      </w:r>
      <w:r w:rsidR="008266AA" w:rsidRPr="00F76B0A">
        <w:rPr>
          <w:rFonts w:eastAsia="Malgun Gothic"/>
          <w:highlight w:val="yellow"/>
        </w:rPr>
        <w:t>S2</w:t>
      </w:r>
      <w:r w:rsidRPr="00F76B0A">
        <w:rPr>
          <w:rFonts w:eastAsia="Malgun Gothic"/>
          <w:highlight w:val="yellow"/>
        </w:rPr>
        <w:t>)</w:t>
      </w:r>
      <w:r w:rsidR="008C448B" w:rsidRPr="00F76B0A">
        <w:rPr>
          <w:rFonts w:eastAsia="Malgun Gothic"/>
          <w:highlight w:val="yellow"/>
        </w:rPr>
        <w:t>.</w:t>
      </w:r>
    </w:p>
    <w:p w14:paraId="185E6CE7" w14:textId="76EEE107" w:rsidR="007F21C2" w:rsidRDefault="005A2D8B" w:rsidP="00306CD7">
      <w:pPr>
        <w:spacing w:line="240" w:lineRule="auto"/>
        <w:rPr>
          <w:rFonts w:eastAsia="Malgun Gothic"/>
        </w:rPr>
      </w:pPr>
      <w:r>
        <w:rPr>
          <w:rFonts w:eastAsia="Malgun Gothic"/>
        </w:rPr>
        <w:t>C</w:t>
      </w:r>
      <w:r w:rsidR="00306CD7">
        <w:rPr>
          <w:rFonts w:eastAsia="Malgun Gothic"/>
        </w:rPr>
        <w:t xml:space="preserve">overage of plants by the SGs/RLAs is taxonomically and geographically uneven. Several large, important plant families (e.g. Asteraceae, Fabaceae, </w:t>
      </w:r>
      <w:proofErr w:type="spellStart"/>
      <w:r w:rsidR="00306CD7">
        <w:rPr>
          <w:rFonts w:eastAsia="Malgun Gothic"/>
        </w:rPr>
        <w:t>Poaceae</w:t>
      </w:r>
      <w:proofErr w:type="spellEnd"/>
      <w:r w:rsidR="00306CD7">
        <w:rPr>
          <w:rFonts w:eastAsia="Malgun Gothic"/>
        </w:rPr>
        <w:t xml:space="preserve">, </w:t>
      </w:r>
      <w:proofErr w:type="spellStart"/>
      <w:r w:rsidR="00306CD7">
        <w:rPr>
          <w:rFonts w:eastAsia="Malgun Gothic"/>
        </w:rPr>
        <w:t>Rubiaceae</w:t>
      </w:r>
      <w:proofErr w:type="spellEnd"/>
      <w:r w:rsidR="00306CD7">
        <w:rPr>
          <w:rFonts w:eastAsia="Malgun Gothic"/>
        </w:rPr>
        <w:t>,) have no SG/RLA, and geographically</w:t>
      </w:r>
      <w:r w:rsidR="00306CD7" w:rsidRPr="005E49DE">
        <w:rPr>
          <w:rFonts w:eastAsia="Malgun Gothic"/>
        </w:rPr>
        <w:t xml:space="preserve"> </w:t>
      </w:r>
      <w:r w:rsidR="00306CD7">
        <w:rPr>
          <w:rFonts w:eastAsia="Malgun Gothic"/>
        </w:rPr>
        <w:t>there are</w:t>
      </w:r>
      <w:r w:rsidR="00306CD7" w:rsidRPr="005E49DE">
        <w:rPr>
          <w:rFonts w:eastAsia="Malgun Gothic"/>
        </w:rPr>
        <w:t xml:space="preserve"> gaps in known plant diversity hotspots such as Central America, north</w:t>
      </w:r>
      <w:r w:rsidR="00306CD7">
        <w:rPr>
          <w:rFonts w:eastAsia="Malgun Gothic"/>
        </w:rPr>
        <w:t>-western South America</w:t>
      </w:r>
      <w:r w:rsidR="00306CD7" w:rsidRPr="005E49DE">
        <w:rPr>
          <w:rFonts w:eastAsia="Malgun Gothic"/>
        </w:rPr>
        <w:t>, W</w:t>
      </w:r>
      <w:r w:rsidR="00306CD7">
        <w:rPr>
          <w:rFonts w:eastAsia="Malgun Gothic"/>
        </w:rPr>
        <w:t>est Africa, Australia, India and South-</w:t>
      </w:r>
      <w:r w:rsidR="00306CD7" w:rsidRPr="005E49DE">
        <w:rPr>
          <w:rFonts w:eastAsia="Malgun Gothic"/>
        </w:rPr>
        <w:t>East Asia</w:t>
      </w:r>
      <w:r w:rsidR="00306CD7">
        <w:rPr>
          <w:rFonts w:eastAsia="Malgun Gothic"/>
        </w:rPr>
        <w:t xml:space="preserve"> (Figure </w:t>
      </w:r>
      <w:r w:rsidR="009E21F8">
        <w:rPr>
          <w:rFonts w:eastAsia="Malgun Gothic"/>
        </w:rPr>
        <w:t>3</w:t>
      </w:r>
      <w:r w:rsidR="00306CD7">
        <w:rPr>
          <w:rFonts w:eastAsia="Malgun Gothic"/>
        </w:rPr>
        <w:t>)</w:t>
      </w:r>
      <w:r w:rsidR="00E11887">
        <w:rPr>
          <w:rFonts w:eastAsia="Malgun Gothic"/>
        </w:rPr>
        <w:t>.</w:t>
      </w:r>
      <w:r w:rsidR="00306CD7">
        <w:rPr>
          <w:rFonts w:eastAsia="Malgun Gothic"/>
        </w:rPr>
        <w:t xml:space="preserve"> </w:t>
      </w:r>
      <w:r w:rsidR="00E11887">
        <w:rPr>
          <w:rFonts w:eastAsia="Malgun Gothic"/>
        </w:rPr>
        <w:t>T</w:t>
      </w:r>
      <w:r w:rsidR="00011C52">
        <w:rPr>
          <w:rFonts w:eastAsia="Malgun Gothic"/>
        </w:rPr>
        <w:t>hus, many plant species fall outside the remit of any Specialist Group.</w:t>
      </w:r>
      <w:r w:rsidR="00E11887">
        <w:rPr>
          <w:rFonts w:eastAsia="Malgun Gothic"/>
        </w:rPr>
        <w:t xml:space="preserve"> The</w:t>
      </w:r>
      <w:r w:rsidR="00306CD7">
        <w:rPr>
          <w:rFonts w:eastAsia="Malgun Gothic"/>
        </w:rPr>
        <w:t xml:space="preserve"> recent addition of the Indonesia RLA and Colombian SG </w:t>
      </w:r>
      <w:r w:rsidR="00E11887">
        <w:rPr>
          <w:rFonts w:eastAsia="Malgun Gothic"/>
        </w:rPr>
        <w:t xml:space="preserve">and </w:t>
      </w:r>
      <w:r w:rsidR="00E5734C">
        <w:rPr>
          <w:rFonts w:eastAsia="Malgun Gothic"/>
        </w:rPr>
        <w:t>plans</w:t>
      </w:r>
      <w:r w:rsidR="00E11887">
        <w:rPr>
          <w:rFonts w:eastAsia="Malgun Gothic"/>
        </w:rPr>
        <w:t xml:space="preserve"> for a West African Plants RLA, a Sonoran Desert Plants SG and a Western Ghats Plant RLA</w:t>
      </w:r>
      <w:r w:rsidR="007D32C0">
        <w:rPr>
          <w:rFonts w:eastAsia="Malgun Gothic"/>
        </w:rPr>
        <w:t>,</w:t>
      </w:r>
      <w:r w:rsidR="00E11887">
        <w:rPr>
          <w:rFonts w:eastAsia="Malgun Gothic"/>
        </w:rPr>
        <w:t xml:space="preserve"> </w:t>
      </w:r>
      <w:r w:rsidR="00306CD7">
        <w:rPr>
          <w:rFonts w:eastAsia="Malgun Gothic"/>
        </w:rPr>
        <w:t xml:space="preserve">will </w:t>
      </w:r>
      <w:r w:rsidR="007D32C0">
        <w:rPr>
          <w:rFonts w:eastAsia="Malgun Gothic"/>
        </w:rPr>
        <w:t xml:space="preserve">all </w:t>
      </w:r>
      <w:r w:rsidR="00E5734C">
        <w:rPr>
          <w:rFonts w:eastAsia="Malgun Gothic"/>
        </w:rPr>
        <w:t>help</w:t>
      </w:r>
      <w:r w:rsidR="00306CD7">
        <w:rPr>
          <w:rFonts w:eastAsia="Malgun Gothic"/>
        </w:rPr>
        <w:t xml:space="preserve"> address these gaps</w:t>
      </w:r>
      <w:r w:rsidR="00306CD7" w:rsidRPr="005E49DE">
        <w:rPr>
          <w:rFonts w:eastAsia="Malgun Gothic"/>
        </w:rPr>
        <w:t xml:space="preserve">. </w:t>
      </w:r>
    </w:p>
    <w:p w14:paraId="558C88CE" w14:textId="7C925747" w:rsidR="00306CD7" w:rsidRDefault="00306CD7" w:rsidP="00306CD7">
      <w:pPr>
        <w:pStyle w:val="Normal1"/>
        <w:spacing w:line="240" w:lineRule="auto"/>
        <w:rPr>
          <w:rFonts w:eastAsia="Malgun Gothic"/>
        </w:rPr>
      </w:pPr>
      <w:r w:rsidRPr="005E49DE">
        <w:rPr>
          <w:rFonts w:eastAsia="Malgun Gothic"/>
        </w:rPr>
        <w:t xml:space="preserve">We call on the </w:t>
      </w:r>
      <w:r>
        <w:rPr>
          <w:rFonts w:eastAsia="Malgun Gothic"/>
        </w:rPr>
        <w:t xml:space="preserve">global </w:t>
      </w:r>
      <w:r w:rsidRPr="005E49DE">
        <w:rPr>
          <w:rFonts w:eastAsia="Malgun Gothic"/>
        </w:rPr>
        <w:t xml:space="preserve">community to work towards </w:t>
      </w:r>
      <w:r w:rsidR="00EA2516">
        <w:rPr>
          <w:rFonts w:eastAsia="Malgun Gothic"/>
        </w:rPr>
        <w:t xml:space="preserve">strategically </w:t>
      </w:r>
      <w:r w:rsidRPr="005E49DE">
        <w:rPr>
          <w:rFonts w:eastAsia="Malgun Gothic"/>
        </w:rPr>
        <w:t xml:space="preserve">establishing more </w:t>
      </w:r>
      <w:r>
        <w:rPr>
          <w:rFonts w:eastAsia="Malgun Gothic"/>
        </w:rPr>
        <w:t>groups</w:t>
      </w:r>
      <w:r w:rsidR="00F423D7">
        <w:rPr>
          <w:rFonts w:eastAsia="Malgun Gothic"/>
        </w:rPr>
        <w:t>, especially</w:t>
      </w:r>
      <w:r>
        <w:rPr>
          <w:rFonts w:eastAsia="Malgun Gothic"/>
        </w:rPr>
        <w:t xml:space="preserve"> in diversity hotspots. The most effective investment would be to set up national RLAs in </w:t>
      </w:r>
      <w:r w:rsidRPr="00540980">
        <w:rPr>
          <w:rFonts w:eastAsia="Malgun Gothic"/>
        </w:rPr>
        <w:t>mega-diverse countries</w:t>
      </w:r>
      <w:r w:rsidR="00401742">
        <w:rPr>
          <w:rFonts w:eastAsia="Malgun Gothic"/>
        </w:rPr>
        <w:t xml:space="preserve">. </w:t>
      </w:r>
      <w:r w:rsidR="007F6819">
        <w:rPr>
          <w:rFonts w:eastAsia="Malgun Gothic"/>
        </w:rPr>
        <w:t>Currently, only 9</w:t>
      </w:r>
      <w:r w:rsidRPr="00540980">
        <w:rPr>
          <w:rFonts w:eastAsia="Malgun Gothic"/>
        </w:rPr>
        <w:t xml:space="preserve"> mega-diverse countries are covered by plant SGs (Table S</w:t>
      </w:r>
      <w:r w:rsidR="00130DCB">
        <w:rPr>
          <w:rFonts w:eastAsia="Malgun Gothic"/>
        </w:rPr>
        <w:t>1</w:t>
      </w:r>
      <w:r w:rsidRPr="00540980">
        <w:rPr>
          <w:rFonts w:eastAsia="Malgun Gothic"/>
        </w:rPr>
        <w:t xml:space="preserve">). </w:t>
      </w:r>
      <w:r w:rsidRPr="00540980">
        <w:rPr>
          <w:rFonts w:eastAsia="Malgun Gothic"/>
        </w:rPr>
        <w:lastRenderedPageBreak/>
        <w:t>National Red Listing projects allow</w:t>
      </w:r>
      <w:r>
        <w:rPr>
          <w:rFonts w:eastAsia="Malgun Gothic"/>
        </w:rPr>
        <w:t xml:space="preserve"> countries to monitor progress towards achieving Aichi Target 12 </w:t>
      </w:r>
      <w:r>
        <w:rPr>
          <w:rFonts w:eastAsia="Malgun Gothic"/>
        </w:rPr>
        <w:fldChar w:fldCharType="begin" w:fldLock="1"/>
      </w:r>
      <w:r w:rsidR="00760FCD">
        <w:rPr>
          <w:rFonts w:eastAsia="Malgun Gothic"/>
        </w:rPr>
        <w:instrText>ADDIN CSL_CITATION {"citationItems":[{"id":"ITEM-1","itemData":{"URL":"https://www.cbd.int/decision/cop/?id=12268","abstract":"CONFERENCE OF THE PARTIES TO THE CONVENTION ON BIOLOGICAL DIVERSITY Tenth meeting Nagoya, Japan, 18-29 October 2010 Agenda item 4.4","author":[{"dropping-particle":"","family":"UNEP/CBD","given":"","non-dropping-particle":"","parse-names":false,"suffix":""}],"container-title":"UNEP/CBD/COP/DEC/X/2","id":"ITEM-1","issued":{"date-parts":[["2010"]]},"title":"The Strategic Plan for Biodiversity 2011-2020 and the Aichi Biodiversity Targets","type":"webpage"},"uris":["http://www.mendeley.com/documents/?uuid=2083e4ca-caa4-48d9-b11e-2849aa39e454"]}],"mendeley":{"formattedCitation":"(UNEP/CBD, 2010)","plainTextFormattedCitation":"(UNEP/CBD, 2010)","previouslyFormattedCitation":"(UNEP/CBD, 2010)"},"properties":{"noteIndex":0},"schema":"https://github.com/citation-style-language/schema/raw/master/csl-citation.json"}</w:instrText>
      </w:r>
      <w:r>
        <w:rPr>
          <w:rFonts w:eastAsia="Malgun Gothic"/>
        </w:rPr>
        <w:fldChar w:fldCharType="separate"/>
      </w:r>
      <w:r w:rsidRPr="00647A01">
        <w:rPr>
          <w:rFonts w:eastAsia="Malgun Gothic"/>
          <w:noProof/>
        </w:rPr>
        <w:t>(UNEP/CBD, 2010)</w:t>
      </w:r>
      <w:r>
        <w:rPr>
          <w:rFonts w:eastAsia="Malgun Gothic"/>
        </w:rPr>
        <w:fldChar w:fldCharType="end"/>
      </w:r>
      <w:r w:rsidR="00C750C4">
        <w:rPr>
          <w:rFonts w:eastAsia="Malgun Gothic"/>
        </w:rPr>
        <w:t>.</w:t>
      </w:r>
      <w:r>
        <w:rPr>
          <w:rFonts w:eastAsia="Malgun Gothic"/>
        </w:rPr>
        <w:t xml:space="preserve"> </w:t>
      </w:r>
    </w:p>
    <w:p w14:paraId="0B6938A8" w14:textId="4B4636D3" w:rsidR="00306CD7" w:rsidRPr="005E49DE" w:rsidRDefault="00306CD7" w:rsidP="00306CD7">
      <w:pPr>
        <w:pStyle w:val="Normal1"/>
        <w:spacing w:line="240" w:lineRule="auto"/>
        <w:rPr>
          <w:rFonts w:eastAsia="Malgun Gothic"/>
        </w:rPr>
      </w:pPr>
      <w:r w:rsidRPr="005E49DE">
        <w:rPr>
          <w:rFonts w:eastAsia="Malgun Gothic"/>
        </w:rPr>
        <w:t>SGs</w:t>
      </w:r>
      <w:r>
        <w:rPr>
          <w:rFonts w:eastAsia="Malgun Gothic"/>
        </w:rPr>
        <w:t>/</w:t>
      </w:r>
      <w:r w:rsidRPr="005E49DE">
        <w:rPr>
          <w:rFonts w:eastAsia="Malgun Gothic"/>
        </w:rPr>
        <w:t>RLAs are voluntary</w:t>
      </w:r>
      <w:r>
        <w:rPr>
          <w:rFonts w:eastAsia="Malgun Gothic"/>
        </w:rPr>
        <w:t>,</w:t>
      </w:r>
      <w:r w:rsidRPr="005E49DE">
        <w:rPr>
          <w:rFonts w:eastAsia="Malgun Gothic"/>
        </w:rPr>
        <w:t xml:space="preserve"> built on goodwill. IUCN</w:t>
      </w:r>
      <w:r>
        <w:rPr>
          <w:rFonts w:eastAsia="Malgun Gothic"/>
        </w:rPr>
        <w:t xml:space="preserve"> </w:t>
      </w:r>
      <w:r w:rsidRPr="005E49DE">
        <w:rPr>
          <w:rFonts w:eastAsia="Malgun Gothic"/>
        </w:rPr>
        <w:t xml:space="preserve">SSC should clearly </w:t>
      </w:r>
      <w:r>
        <w:rPr>
          <w:rFonts w:eastAsia="Malgun Gothic"/>
        </w:rPr>
        <w:t>specify</w:t>
      </w:r>
      <w:r w:rsidRPr="005E49DE">
        <w:rPr>
          <w:rFonts w:eastAsia="Malgun Gothic"/>
        </w:rPr>
        <w:t xml:space="preserve"> incentives for experts to engage voluntarily with these </w:t>
      </w:r>
      <w:proofErr w:type="gramStart"/>
      <w:r w:rsidRPr="005E49DE">
        <w:rPr>
          <w:rFonts w:eastAsia="Malgun Gothic"/>
        </w:rPr>
        <w:t>groups, and</w:t>
      </w:r>
      <w:proofErr w:type="gramEnd"/>
      <w:r w:rsidRPr="005E49DE">
        <w:rPr>
          <w:rFonts w:eastAsia="Malgun Gothic"/>
        </w:rPr>
        <w:t xml:space="preserve"> should support those wishing to set up new groups through, for example, seed money, streamlining the application process</w:t>
      </w:r>
      <w:r>
        <w:rPr>
          <w:rFonts w:eastAsia="Malgun Gothic"/>
        </w:rPr>
        <w:t xml:space="preserve">, </w:t>
      </w:r>
      <w:r w:rsidRPr="005E49DE">
        <w:rPr>
          <w:rFonts w:eastAsia="Malgun Gothic"/>
        </w:rPr>
        <w:t xml:space="preserve">ensuring rapid decisions on proposals for new groups, </w:t>
      </w:r>
      <w:r w:rsidR="004D56A5">
        <w:rPr>
          <w:rFonts w:eastAsia="Malgun Gothic"/>
        </w:rPr>
        <w:t xml:space="preserve">and </w:t>
      </w:r>
      <w:r w:rsidRPr="005E49DE">
        <w:rPr>
          <w:rFonts w:eastAsia="Malgun Gothic"/>
        </w:rPr>
        <w:t>provid</w:t>
      </w:r>
      <w:r>
        <w:rPr>
          <w:rFonts w:eastAsia="Malgun Gothic"/>
        </w:rPr>
        <w:t>ing</w:t>
      </w:r>
      <w:r w:rsidRPr="005E49DE">
        <w:rPr>
          <w:rFonts w:eastAsia="Malgun Gothic"/>
        </w:rPr>
        <w:t xml:space="preserve"> training on roles and responsibilities</w:t>
      </w:r>
      <w:r w:rsidR="00FF53BF">
        <w:rPr>
          <w:rFonts w:eastAsia="Malgun Gothic"/>
        </w:rPr>
        <w:t>.</w:t>
      </w:r>
      <w:r>
        <w:rPr>
          <w:rFonts w:eastAsia="Malgun Gothic"/>
        </w:rPr>
        <w:t xml:space="preserve"> </w:t>
      </w:r>
      <w:r w:rsidR="00520190">
        <w:rPr>
          <w:rFonts w:eastAsia="Malgun Gothic"/>
        </w:rPr>
        <w:t>Consolidating and supporting existing groups</w:t>
      </w:r>
      <w:r w:rsidR="009451D9">
        <w:rPr>
          <w:rFonts w:eastAsia="Malgun Gothic"/>
        </w:rPr>
        <w:t xml:space="preserve"> through training</w:t>
      </w:r>
      <w:r w:rsidR="00520190">
        <w:rPr>
          <w:rFonts w:eastAsia="Malgun Gothic"/>
        </w:rPr>
        <w:t xml:space="preserve"> is also a priority</w:t>
      </w:r>
      <w:r w:rsidR="009451D9">
        <w:rPr>
          <w:rFonts w:eastAsia="Malgun Gothic"/>
        </w:rPr>
        <w:t>.</w:t>
      </w:r>
    </w:p>
    <w:p w14:paraId="5EAF3522" w14:textId="32C3C6D1" w:rsidR="00306CD7" w:rsidRDefault="00306CD7" w:rsidP="00306CD7">
      <w:pPr>
        <w:spacing w:line="240" w:lineRule="auto"/>
        <w:rPr>
          <w:rFonts w:eastAsia="Malgun Gothic"/>
        </w:rPr>
      </w:pPr>
      <w:r>
        <w:rPr>
          <w:rFonts w:eastAsia="Malgun Gothic"/>
        </w:rPr>
        <w:t>E</w:t>
      </w:r>
      <w:r w:rsidRPr="005E49DE">
        <w:rPr>
          <w:rFonts w:eastAsia="Malgun Gothic"/>
        </w:rPr>
        <w:t xml:space="preserve">stablishing more SGs and RLAs </w:t>
      </w:r>
      <w:r>
        <w:rPr>
          <w:rFonts w:eastAsia="Malgun Gothic"/>
        </w:rPr>
        <w:t>may mean</w:t>
      </w:r>
      <w:r w:rsidRPr="005E49DE">
        <w:rPr>
          <w:rFonts w:eastAsia="Malgun Gothic"/>
        </w:rPr>
        <w:t xml:space="preserve"> greater jurisdiction overlap</w:t>
      </w:r>
      <w:r w:rsidR="004D56A5">
        <w:rPr>
          <w:rFonts w:eastAsia="Malgun Gothic"/>
        </w:rPr>
        <w:t>.</w:t>
      </w:r>
      <w:r>
        <w:rPr>
          <w:rFonts w:eastAsia="Malgun Gothic"/>
        </w:rPr>
        <w:t xml:space="preserve"> </w:t>
      </w:r>
      <w:r w:rsidR="004D56A5">
        <w:rPr>
          <w:rFonts w:eastAsia="Malgun Gothic"/>
        </w:rPr>
        <w:t>A</w:t>
      </w:r>
      <w:r w:rsidR="004D56A5" w:rsidRPr="005E49DE">
        <w:rPr>
          <w:rFonts w:eastAsia="Malgun Gothic"/>
        </w:rPr>
        <w:t xml:space="preserve">lthough </w:t>
      </w:r>
      <w:r w:rsidR="004D56A5">
        <w:rPr>
          <w:rFonts w:eastAsia="Malgun Gothic"/>
        </w:rPr>
        <w:t xml:space="preserve">validating an assessment </w:t>
      </w:r>
      <w:r w:rsidR="004D56A5" w:rsidRPr="005E49DE">
        <w:rPr>
          <w:rFonts w:eastAsia="Malgun Gothic"/>
        </w:rPr>
        <w:t xml:space="preserve">only </w:t>
      </w:r>
      <w:r w:rsidR="004D56A5">
        <w:rPr>
          <w:rFonts w:eastAsia="Malgun Gothic"/>
        </w:rPr>
        <w:t xml:space="preserve">requires </w:t>
      </w:r>
      <w:r w:rsidR="004D56A5" w:rsidRPr="005E49DE">
        <w:rPr>
          <w:rFonts w:eastAsia="Malgun Gothic"/>
        </w:rPr>
        <w:t>one RLA, each relevant RLA should be informed of the assessment</w:t>
      </w:r>
      <w:r w:rsidR="004D56A5">
        <w:rPr>
          <w:rFonts w:eastAsia="Malgun Gothic"/>
        </w:rPr>
        <w:t>,</w:t>
      </w:r>
      <w:r w:rsidR="004D56A5" w:rsidRPr="005E49DE">
        <w:rPr>
          <w:rFonts w:eastAsia="Malgun Gothic"/>
        </w:rPr>
        <w:t xml:space="preserve"> and according to present guidelines </w:t>
      </w:r>
      <w:r w:rsidR="004D56A5">
        <w:rPr>
          <w:rFonts w:eastAsia="Malgun Gothic"/>
        </w:rPr>
        <w:t>has</w:t>
      </w:r>
      <w:r w:rsidR="004D56A5" w:rsidRPr="005E49DE">
        <w:rPr>
          <w:rFonts w:eastAsia="Malgun Gothic"/>
        </w:rPr>
        <w:t xml:space="preserve"> up to three months to review</w:t>
      </w:r>
      <w:r w:rsidR="004D56A5">
        <w:rPr>
          <w:rFonts w:eastAsia="Malgun Gothic"/>
        </w:rPr>
        <w:t xml:space="preserve"> it </w:t>
      </w:r>
      <w:r w:rsidR="004D56A5" w:rsidRPr="009A216C">
        <w:fldChar w:fldCharType="begin" w:fldLock="1"/>
      </w:r>
      <w:r w:rsidR="004D56A5">
        <w:rPr>
          <w:rFonts w:eastAsia="Malgun Gothic"/>
        </w:rPr>
        <w:instrText>ADDIN CSL_CITATION {"citationItems":[{"id":"ITEM-1","itemData":{"author":[{"dropping-particle":"","family":"IUCN","given":"","non-dropping-particle":"","parse-names":false,"suffix":""}],"id":"ITEM-1","issued":{"date-parts":[["2016"]]},"title":"Rules of Procedure for IUCN Red List Assessments 2017–2020","type":"report"},"uris":["http://www.mendeley.com/documents/?uuid=26c6c316-8cb9-4a06-9862-d8629487b07b"]}],"mendeley":{"formattedCitation":"(IUCN, 2016)","plainTextFormattedCitation":"(IUCN, 2016)","previouslyFormattedCitation":"(IUCN, 2016)"},"properties":{"noteIndex":0},"schema":"https://github.com/citation-style-language/schema/raw/master/csl-citation.json"}</w:instrText>
      </w:r>
      <w:r w:rsidR="004D56A5" w:rsidRPr="009A216C">
        <w:rPr>
          <w:rFonts w:eastAsia="Malgun Gothic"/>
        </w:rPr>
        <w:fldChar w:fldCharType="separate"/>
      </w:r>
      <w:r w:rsidR="004D56A5" w:rsidRPr="00252273">
        <w:rPr>
          <w:rFonts w:eastAsia="Malgun Gothic"/>
          <w:noProof/>
        </w:rPr>
        <w:t>(IUCN, 2016)</w:t>
      </w:r>
      <w:r w:rsidR="004D56A5" w:rsidRPr="009A216C">
        <w:fldChar w:fldCharType="end"/>
      </w:r>
      <w:r w:rsidR="004D56A5" w:rsidRPr="005E49DE">
        <w:rPr>
          <w:rFonts w:eastAsia="Malgun Gothic"/>
        </w:rPr>
        <w:t xml:space="preserve">. </w:t>
      </w:r>
      <w:r w:rsidR="004D56A5">
        <w:rPr>
          <w:rFonts w:eastAsia="Malgun Gothic"/>
        </w:rPr>
        <w:t xml:space="preserve">This </w:t>
      </w:r>
      <w:r w:rsidR="00C06F25">
        <w:rPr>
          <w:rFonts w:eastAsia="Malgun Gothic"/>
        </w:rPr>
        <w:t xml:space="preserve">is intended to </w:t>
      </w:r>
      <w:r>
        <w:rPr>
          <w:rFonts w:eastAsia="Malgun Gothic"/>
        </w:rPr>
        <w:t>ensure</w:t>
      </w:r>
      <w:r w:rsidRPr="005E49DE">
        <w:rPr>
          <w:rFonts w:eastAsia="Malgun Gothic"/>
        </w:rPr>
        <w:t xml:space="preserve"> robust review</w:t>
      </w:r>
      <w:r>
        <w:rPr>
          <w:rFonts w:eastAsia="Malgun Gothic"/>
        </w:rPr>
        <w:t xml:space="preserve"> of Red List </w:t>
      </w:r>
      <w:proofErr w:type="gramStart"/>
      <w:r>
        <w:rPr>
          <w:rFonts w:eastAsia="Malgun Gothic"/>
        </w:rPr>
        <w:t>assessments</w:t>
      </w:r>
      <w:r w:rsidRPr="005E49DE">
        <w:rPr>
          <w:rFonts w:eastAsia="Malgun Gothic"/>
        </w:rPr>
        <w:t xml:space="preserve">, </w:t>
      </w:r>
      <w:r>
        <w:rPr>
          <w:rFonts w:eastAsia="Malgun Gothic"/>
        </w:rPr>
        <w:t>but</w:t>
      </w:r>
      <w:proofErr w:type="gramEnd"/>
      <w:r>
        <w:rPr>
          <w:rFonts w:eastAsia="Malgun Gothic"/>
        </w:rPr>
        <w:t xml:space="preserve"> could also </w:t>
      </w:r>
      <w:r w:rsidRPr="005E49DE">
        <w:rPr>
          <w:rFonts w:eastAsia="Malgun Gothic"/>
        </w:rPr>
        <w:t>delay the review process</w:t>
      </w:r>
      <w:r>
        <w:rPr>
          <w:rFonts w:eastAsia="Malgun Gothic"/>
        </w:rPr>
        <w:t>.</w:t>
      </w:r>
      <w:r w:rsidRPr="005E49DE">
        <w:rPr>
          <w:rFonts w:eastAsia="Malgun Gothic"/>
        </w:rPr>
        <w:t xml:space="preserve"> </w:t>
      </w:r>
      <w:r>
        <w:rPr>
          <w:rFonts w:eastAsia="Malgun Gothic"/>
        </w:rPr>
        <w:t>To avoid bottlenecks caused by sequential reviews, w</w:t>
      </w:r>
      <w:r w:rsidRPr="005E49DE">
        <w:rPr>
          <w:rFonts w:eastAsia="Malgun Gothic"/>
        </w:rPr>
        <w:t xml:space="preserve">e </w:t>
      </w:r>
      <w:r>
        <w:rPr>
          <w:rFonts w:eastAsia="Malgun Gothic"/>
        </w:rPr>
        <w:t>encourage</w:t>
      </w:r>
      <w:r w:rsidRPr="005E49DE">
        <w:rPr>
          <w:rFonts w:eastAsia="Malgun Gothic"/>
        </w:rPr>
        <w:t xml:space="preserve"> </w:t>
      </w:r>
      <w:r w:rsidRPr="004D2625">
        <w:rPr>
          <w:rFonts w:eastAsia="Malgun Gothic"/>
        </w:rPr>
        <w:t xml:space="preserve">RLAs </w:t>
      </w:r>
      <w:r>
        <w:rPr>
          <w:rFonts w:eastAsia="Malgun Gothic"/>
        </w:rPr>
        <w:t>with overlapping remits to</w:t>
      </w:r>
      <w:r w:rsidRPr="004D2625">
        <w:rPr>
          <w:rFonts w:eastAsia="Malgun Gothic"/>
        </w:rPr>
        <w:t xml:space="preserve"> </w:t>
      </w:r>
      <w:r w:rsidRPr="005E49DE">
        <w:rPr>
          <w:rFonts w:eastAsia="Malgun Gothic"/>
        </w:rPr>
        <w:t>review assessment</w:t>
      </w:r>
      <w:r>
        <w:rPr>
          <w:rFonts w:eastAsia="Malgun Gothic"/>
        </w:rPr>
        <w:t>s</w:t>
      </w:r>
      <w:r w:rsidRPr="005E49DE">
        <w:rPr>
          <w:rFonts w:eastAsia="Malgun Gothic"/>
        </w:rPr>
        <w:t xml:space="preserve"> </w:t>
      </w:r>
      <w:r w:rsidR="00D80EF3">
        <w:rPr>
          <w:rFonts w:eastAsia="Malgun Gothic"/>
        </w:rPr>
        <w:t>in parallel</w:t>
      </w:r>
      <w:r w:rsidR="00D80EF3" w:rsidRPr="004D2625">
        <w:rPr>
          <w:rFonts w:eastAsia="Malgun Gothic"/>
        </w:rPr>
        <w:t xml:space="preserve"> </w:t>
      </w:r>
      <w:r>
        <w:rPr>
          <w:rFonts w:eastAsia="Malgun Gothic"/>
        </w:rPr>
        <w:t xml:space="preserve">where possible </w:t>
      </w:r>
      <w:r w:rsidR="004D56A5">
        <w:rPr>
          <w:rFonts w:eastAsia="Malgun Gothic"/>
        </w:rPr>
        <w:t xml:space="preserve">(e.g. within </w:t>
      </w:r>
      <w:r>
        <w:rPr>
          <w:rFonts w:eastAsia="Malgun Gothic"/>
        </w:rPr>
        <w:t>one three</w:t>
      </w:r>
      <w:r w:rsidR="0063197E">
        <w:rPr>
          <w:rFonts w:eastAsia="Malgun Gothic"/>
        </w:rPr>
        <w:t>-</w:t>
      </w:r>
      <w:r>
        <w:rPr>
          <w:rFonts w:eastAsia="Malgun Gothic"/>
        </w:rPr>
        <w:t>month period</w:t>
      </w:r>
      <w:r w:rsidR="004D56A5">
        <w:rPr>
          <w:rFonts w:eastAsia="Malgun Gothic"/>
        </w:rPr>
        <w:t>)</w:t>
      </w:r>
      <w:r>
        <w:rPr>
          <w:rFonts w:eastAsia="Malgun Gothic"/>
        </w:rPr>
        <w:t xml:space="preserve">, or if they are happy to do so, to </w:t>
      </w:r>
      <w:r w:rsidR="00D54AD0">
        <w:rPr>
          <w:rFonts w:eastAsia="Malgun Gothic"/>
        </w:rPr>
        <w:t xml:space="preserve">cede </w:t>
      </w:r>
      <w:r>
        <w:rPr>
          <w:rFonts w:eastAsia="Malgun Gothic"/>
        </w:rPr>
        <w:t>responsibility to the best</w:t>
      </w:r>
      <w:r w:rsidR="00EA2516">
        <w:rPr>
          <w:rFonts w:eastAsia="Malgun Gothic"/>
        </w:rPr>
        <w:t>-</w:t>
      </w:r>
      <w:r>
        <w:rPr>
          <w:rFonts w:eastAsia="Malgun Gothic"/>
        </w:rPr>
        <w:t xml:space="preserve">placed RLA. </w:t>
      </w:r>
      <w:r w:rsidR="00DE75C7">
        <w:rPr>
          <w:rFonts w:eastAsia="Malgun Gothic"/>
        </w:rPr>
        <w:t>A review provided by one RLA</w:t>
      </w:r>
      <w:r w:rsidR="00AB223B">
        <w:rPr>
          <w:rFonts w:eastAsia="Malgun Gothic"/>
        </w:rPr>
        <w:t xml:space="preserve">, that has been fully </w:t>
      </w:r>
      <w:r w:rsidR="00F37122">
        <w:rPr>
          <w:rFonts w:eastAsia="Malgun Gothic"/>
        </w:rPr>
        <w:t>addressed</w:t>
      </w:r>
      <w:r w:rsidR="00306F56">
        <w:rPr>
          <w:rFonts w:eastAsia="Malgun Gothic"/>
        </w:rPr>
        <w:t xml:space="preserve"> by assessors, </w:t>
      </w:r>
      <w:r w:rsidR="00F37122">
        <w:rPr>
          <w:rFonts w:eastAsia="Malgun Gothic"/>
        </w:rPr>
        <w:t>should be</w:t>
      </w:r>
      <w:r w:rsidR="00903005">
        <w:rPr>
          <w:rFonts w:eastAsia="Malgun Gothic"/>
        </w:rPr>
        <w:t>, and typically is,</w:t>
      </w:r>
      <w:r w:rsidR="00F37122">
        <w:rPr>
          <w:rFonts w:eastAsia="Malgun Gothic"/>
        </w:rPr>
        <w:t xml:space="preserve"> </w:t>
      </w:r>
      <w:proofErr w:type="gramStart"/>
      <w:r w:rsidR="00F37122">
        <w:rPr>
          <w:rFonts w:eastAsia="Malgun Gothic"/>
        </w:rPr>
        <w:t>sufficient</w:t>
      </w:r>
      <w:proofErr w:type="gramEnd"/>
      <w:r w:rsidR="00F37122">
        <w:rPr>
          <w:rFonts w:eastAsia="Malgun Gothic"/>
        </w:rPr>
        <w:t xml:space="preserve"> for publication of an assessment</w:t>
      </w:r>
      <w:r w:rsidRPr="005E49DE">
        <w:rPr>
          <w:rFonts w:eastAsia="Malgun Gothic"/>
        </w:rPr>
        <w:t xml:space="preserve">. </w:t>
      </w:r>
    </w:p>
    <w:p w14:paraId="423B566D" w14:textId="241075CC" w:rsidR="003B0536" w:rsidRDefault="000C44F3" w:rsidP="002D66FD">
      <w:r>
        <w:rPr>
          <w:noProof/>
          <w:lang w:eastAsia="en-GB"/>
        </w:rPr>
        <w:drawing>
          <wp:inline distT="0" distB="0" distL="0" distR="0" wp14:anchorId="2683E7DB" wp14:editId="438550FE">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ist_Groups_Plan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796F59F4" w14:textId="39755382" w:rsidR="003B0536" w:rsidRDefault="003B0536" w:rsidP="00B554B0">
      <w:r w:rsidRPr="00A50419">
        <w:rPr>
          <w:b/>
        </w:rPr>
        <w:t xml:space="preserve">Figure </w:t>
      </w:r>
      <w:r w:rsidR="009E21F8">
        <w:rPr>
          <w:b/>
        </w:rPr>
        <w:t>3</w:t>
      </w:r>
      <w:r w:rsidRPr="00A50419">
        <w:t xml:space="preserve">. Coverage of the world by </w:t>
      </w:r>
      <w:r>
        <w:t xml:space="preserve">plant </w:t>
      </w:r>
      <w:r w:rsidRPr="00A50419">
        <w:t xml:space="preserve">specialist groups </w:t>
      </w:r>
      <w:r w:rsidR="008D231C">
        <w:t>(</w:t>
      </w:r>
      <w:r w:rsidRPr="00A50419">
        <w:t>and R</w:t>
      </w:r>
      <w:r w:rsidR="008D231C">
        <w:t xml:space="preserve">ed </w:t>
      </w:r>
      <w:r w:rsidRPr="00A50419">
        <w:t>L</w:t>
      </w:r>
      <w:r w:rsidR="008D231C">
        <w:t xml:space="preserve">ist </w:t>
      </w:r>
      <w:r w:rsidRPr="00A50419">
        <w:t>A</w:t>
      </w:r>
      <w:r w:rsidR="008D231C">
        <w:t>uthorities</w:t>
      </w:r>
      <w:r w:rsidRPr="00A50419">
        <w:t>) with a geographic focus.</w:t>
      </w:r>
      <w:r w:rsidR="008F7A6A">
        <w:t xml:space="preserve"> </w:t>
      </w:r>
      <w:r w:rsidR="00BB6AAC">
        <w:t xml:space="preserve">The </w:t>
      </w:r>
      <w:r w:rsidR="008F7A6A">
        <w:t>West Africa</w:t>
      </w:r>
      <w:r w:rsidR="00BB6AAC">
        <w:t>n</w:t>
      </w:r>
      <w:r w:rsidR="008F7A6A">
        <w:t xml:space="preserve">, Sonoran </w:t>
      </w:r>
      <w:r w:rsidR="00BB6AAC">
        <w:t xml:space="preserve">Desert </w:t>
      </w:r>
      <w:r w:rsidR="008F7A6A">
        <w:t xml:space="preserve">and Western Ghats </w:t>
      </w:r>
      <w:r w:rsidR="00BB6AAC">
        <w:t>Plant Specialist Group</w:t>
      </w:r>
      <w:r w:rsidR="00EA2516">
        <w:t>s</w:t>
      </w:r>
      <w:r w:rsidR="00BB6AAC">
        <w:t xml:space="preserve"> </w:t>
      </w:r>
      <w:r w:rsidR="008F7A6A">
        <w:t>are in prep</w:t>
      </w:r>
      <w:r w:rsidR="00FE598F">
        <w:t>aration.</w:t>
      </w:r>
      <w:r w:rsidRPr="00A50419">
        <w:t xml:space="preserve"> </w:t>
      </w:r>
    </w:p>
    <w:p w14:paraId="28729CD1" w14:textId="6AB00D00" w:rsidR="00B1347A" w:rsidRPr="007B6D67" w:rsidRDefault="00B3056D" w:rsidP="00AF0933">
      <w:pPr>
        <w:pStyle w:val="Heading1"/>
      </w:pPr>
      <w:bookmarkStart w:id="18" w:name="_Toc518374412"/>
      <w:r>
        <w:t>4</w:t>
      </w:r>
      <w:r w:rsidR="004B515C">
        <w:t xml:space="preserve">. </w:t>
      </w:r>
      <w:r w:rsidR="1E97000F" w:rsidRPr="007B6D67">
        <w:t>Opportunities</w:t>
      </w:r>
      <w:bookmarkEnd w:id="18"/>
    </w:p>
    <w:p w14:paraId="51719A32" w14:textId="7185741F" w:rsidR="00913461" w:rsidRPr="004B515C" w:rsidRDefault="00913461" w:rsidP="00913461">
      <w:pPr>
        <w:pStyle w:val="Heading2"/>
      </w:pPr>
      <w:bookmarkStart w:id="19" w:name="_Toc518374413"/>
      <w:r>
        <w:t>4</w:t>
      </w:r>
      <w:r w:rsidRPr="004B515C">
        <w:t>.</w:t>
      </w:r>
      <w:r w:rsidR="000A619D">
        <w:t>1</w:t>
      </w:r>
      <w:r w:rsidRPr="004B515C">
        <w:t xml:space="preserve"> Automated </w:t>
      </w:r>
      <w:r w:rsidR="006115BE">
        <w:t>documentation</w:t>
      </w:r>
      <w:r w:rsidR="006115BE" w:rsidRPr="004B515C">
        <w:t xml:space="preserve"> </w:t>
      </w:r>
      <w:r w:rsidRPr="004B515C">
        <w:t>of Least Concern species</w:t>
      </w:r>
      <w:bookmarkEnd w:id="19"/>
    </w:p>
    <w:p w14:paraId="0AB4DF15" w14:textId="2C79D100" w:rsidR="00DE6AB2" w:rsidRDefault="00030788" w:rsidP="00DE6AB2">
      <w:r>
        <w:t xml:space="preserve">The manual nature of </w:t>
      </w:r>
      <w:r w:rsidR="002F5E54">
        <w:t xml:space="preserve">species </w:t>
      </w:r>
      <w:r>
        <w:t>assess</w:t>
      </w:r>
      <w:r w:rsidR="002F5E54">
        <w:t>ment</w:t>
      </w:r>
      <w:r>
        <w:t xml:space="preserve"> </w:t>
      </w:r>
      <w:r w:rsidR="00C8083A">
        <w:t xml:space="preserve">is a major factor </w:t>
      </w:r>
      <w:r w:rsidR="00CB3CCF">
        <w:t xml:space="preserve">limiting </w:t>
      </w:r>
      <w:r w:rsidR="00C8083A">
        <w:t>growth of the Red List</w:t>
      </w:r>
      <w:r w:rsidR="0070240E">
        <w:t>, but automation</w:t>
      </w:r>
      <w:r w:rsidR="00CB3CCF">
        <w:t xml:space="preserve"> is possible</w:t>
      </w:r>
      <w:r w:rsidR="0070240E">
        <w:t xml:space="preserve">. </w:t>
      </w:r>
      <w:r w:rsidR="00C71A24">
        <w:t>Reduced</w:t>
      </w:r>
      <w:r w:rsidR="00671A61">
        <w:t xml:space="preserve"> </w:t>
      </w:r>
      <w:r w:rsidR="00293E2A">
        <w:t xml:space="preserve">data requirements </w:t>
      </w:r>
      <w:r w:rsidR="008B2868">
        <w:t>(</w:t>
      </w:r>
      <w:r w:rsidR="002B3984">
        <w:t xml:space="preserve">section </w:t>
      </w:r>
      <w:r w:rsidR="00657664">
        <w:t xml:space="preserve">2.2) </w:t>
      </w:r>
      <w:r w:rsidR="00293E2A">
        <w:t xml:space="preserve">and </w:t>
      </w:r>
      <w:r w:rsidR="00657664">
        <w:t>batch</w:t>
      </w:r>
      <w:r w:rsidR="00293E2A">
        <w:t xml:space="preserve"> </w:t>
      </w:r>
      <w:r w:rsidR="00C71A24">
        <w:t xml:space="preserve">assessment </w:t>
      </w:r>
      <w:r w:rsidR="00293E2A">
        <w:t xml:space="preserve">transfer </w:t>
      </w:r>
      <w:r w:rsidR="00C71A24">
        <w:t>options</w:t>
      </w:r>
      <w:r w:rsidR="007260D3">
        <w:t xml:space="preserve"> </w:t>
      </w:r>
      <w:r w:rsidR="00657664">
        <w:t>(</w:t>
      </w:r>
      <w:r w:rsidR="002B3984">
        <w:t xml:space="preserve">section </w:t>
      </w:r>
      <w:r w:rsidR="00657664">
        <w:t xml:space="preserve">2.3) </w:t>
      </w:r>
      <w:r w:rsidR="00C71A24">
        <w:t xml:space="preserve">have </w:t>
      </w:r>
      <w:r w:rsidR="00853607">
        <w:t>opened</w:t>
      </w:r>
      <w:r w:rsidR="00C71A24">
        <w:t xml:space="preserve"> the possibility of </w:t>
      </w:r>
      <w:r w:rsidR="004E64C7">
        <w:t>scal</w:t>
      </w:r>
      <w:r w:rsidR="00C15DA2">
        <w:t>ing</w:t>
      </w:r>
      <w:r w:rsidR="002F5E54">
        <w:t>-</w:t>
      </w:r>
      <w:r w:rsidR="004E64C7">
        <w:t xml:space="preserve">up </w:t>
      </w:r>
      <w:r w:rsidR="001A2E44">
        <w:t xml:space="preserve">documentation </w:t>
      </w:r>
      <w:r w:rsidR="004E64C7">
        <w:t xml:space="preserve">of </w:t>
      </w:r>
      <w:r w:rsidR="007B0837">
        <w:t xml:space="preserve">Least Concern </w:t>
      </w:r>
      <w:r w:rsidR="004E64C7">
        <w:lastRenderedPageBreak/>
        <w:t xml:space="preserve">assessments. </w:t>
      </w:r>
      <w:r w:rsidR="003667B7">
        <w:t>Many required fields for Least Concern assessments</w:t>
      </w:r>
      <w:r w:rsidR="002F5E54">
        <w:t>,</w:t>
      </w:r>
      <w:r w:rsidR="003667B7">
        <w:t xml:space="preserve"> </w:t>
      </w:r>
      <w:r w:rsidR="00AF1670">
        <w:t>such as taxonomy</w:t>
      </w:r>
      <w:r w:rsidR="00205AB9">
        <w:t>,</w:t>
      </w:r>
      <w:r w:rsidR="00AF1670">
        <w:t xml:space="preserve"> </w:t>
      </w:r>
      <w:r w:rsidR="00606966">
        <w:t>countries of occurrence and plant growth form</w:t>
      </w:r>
      <w:r w:rsidR="002F5E54">
        <w:t>,</w:t>
      </w:r>
      <w:r w:rsidR="00606966">
        <w:t xml:space="preserve"> </w:t>
      </w:r>
      <w:r w:rsidR="003667B7">
        <w:t xml:space="preserve">already exist in databases such as Tree Search </w:t>
      </w:r>
      <w:r w:rsidR="00923E95">
        <w:t>[</w:t>
      </w:r>
      <w:r w:rsidR="00923E95" w:rsidRPr="00923E95">
        <w:t>http://www.bgci.org/global_tree_search.php</w:t>
      </w:r>
      <w:r w:rsidR="00923E95">
        <w:t>]</w:t>
      </w:r>
      <w:r w:rsidR="00923E95" w:rsidRPr="00923E95">
        <w:t xml:space="preserve"> </w:t>
      </w:r>
      <w:r w:rsidR="003667B7">
        <w:t>or</w:t>
      </w:r>
      <w:r w:rsidR="00923E95">
        <w:t xml:space="preserve"> Plants of the World Online </w:t>
      </w:r>
      <w:r w:rsidR="00AF1670">
        <w:t>[</w:t>
      </w:r>
      <w:r w:rsidR="00AF1670" w:rsidRPr="00AF1670">
        <w:t>http://www.plantsoftheworldonline.org/</w:t>
      </w:r>
      <w:r w:rsidR="00AF1670">
        <w:t xml:space="preserve">]. </w:t>
      </w:r>
      <w:r w:rsidR="00D25BC8">
        <w:t xml:space="preserve">Batch generation of </w:t>
      </w:r>
      <w:r w:rsidR="00061CC2">
        <w:t>Least Concern</w:t>
      </w:r>
      <w:r w:rsidR="00D25BC8">
        <w:t xml:space="preserve"> assessments </w:t>
      </w:r>
      <w:r w:rsidR="00F515E6">
        <w:t xml:space="preserve">that </w:t>
      </w:r>
      <w:r w:rsidR="00F42DB1">
        <w:t xml:space="preserve">meet minimum requirements </w:t>
      </w:r>
      <w:r w:rsidR="00061CC2">
        <w:t xml:space="preserve">is </w:t>
      </w:r>
      <w:r w:rsidR="002F5E54">
        <w:t>quicker</w:t>
      </w:r>
      <w:r w:rsidR="00567D5E">
        <w:t xml:space="preserve"> </w:t>
      </w:r>
      <w:r w:rsidR="00061CC2">
        <w:t xml:space="preserve">than </w:t>
      </w:r>
      <w:r w:rsidR="00BA64D7">
        <w:t>a</w:t>
      </w:r>
      <w:r w:rsidR="004115F1">
        <w:t xml:space="preserve"> manual approach</w:t>
      </w:r>
      <w:r w:rsidR="00654A35">
        <w:t xml:space="preserve">. We developed a tool </w:t>
      </w:r>
      <w:r w:rsidR="007C73A7">
        <w:t xml:space="preserve">using freely accessible data </w:t>
      </w:r>
      <w:r w:rsidR="00355466">
        <w:t>to</w:t>
      </w:r>
      <w:r w:rsidR="0086416B">
        <w:t xml:space="preserve"> generat</w:t>
      </w:r>
      <w:r w:rsidR="00355466">
        <w:t>e</w:t>
      </w:r>
      <w:r w:rsidR="000352B2">
        <w:t xml:space="preserve"> </w:t>
      </w:r>
      <w:r w:rsidR="00987E23">
        <w:t>required d</w:t>
      </w:r>
      <w:r w:rsidR="000352B2">
        <w:t>ata</w:t>
      </w:r>
      <w:r w:rsidR="00987E23">
        <w:t xml:space="preserve"> </w:t>
      </w:r>
      <w:r w:rsidR="0048730D">
        <w:t>for</w:t>
      </w:r>
      <w:r w:rsidR="0086416B">
        <w:t xml:space="preserve"> </w:t>
      </w:r>
      <w:r w:rsidR="00355466">
        <w:t xml:space="preserve">LC </w:t>
      </w:r>
      <w:r w:rsidR="0086416B">
        <w:t>assessments</w:t>
      </w:r>
      <w:r w:rsidR="00987E23">
        <w:t xml:space="preserve">, including spatial points, </w:t>
      </w:r>
      <w:r w:rsidR="0086416B">
        <w:t xml:space="preserve">at a rate of </w:t>
      </w:r>
      <w:r w:rsidR="00E165F0">
        <w:t>one assessment every 1–2 seconds</w:t>
      </w:r>
      <w:r w:rsidR="007C73A7">
        <w:t xml:space="preserve"> </w:t>
      </w:r>
      <w:r w:rsidR="00654A35">
        <w:t>(</w:t>
      </w:r>
      <w:r w:rsidR="00245489" w:rsidRPr="00245489">
        <w:t>https://github.com/stevenpbachman</w:t>
      </w:r>
      <w:r w:rsidR="00245489">
        <w:t>/XXXX</w:t>
      </w:r>
      <w:r w:rsidR="00654A35">
        <w:t>)</w:t>
      </w:r>
      <w:r w:rsidR="00712F48">
        <w:t>, compared to</w:t>
      </w:r>
      <w:r w:rsidR="00BA64D7">
        <w:t xml:space="preserve"> a rate of </w:t>
      </w:r>
      <w:r w:rsidR="00E92FD4">
        <w:t xml:space="preserve">up to </w:t>
      </w:r>
      <w:r w:rsidR="00BA64D7">
        <w:t xml:space="preserve">5 </w:t>
      </w:r>
      <w:r w:rsidR="00355466">
        <w:t xml:space="preserve">LC </w:t>
      </w:r>
      <w:r w:rsidR="00BA64D7">
        <w:t>assessments per day for a trained assessor</w:t>
      </w:r>
      <w:r w:rsidR="00E165F0">
        <w:t xml:space="preserve">. </w:t>
      </w:r>
      <w:r w:rsidR="007C0BCE">
        <w:t xml:space="preserve">Assessments still </w:t>
      </w:r>
      <w:r w:rsidR="00DE6AB2">
        <w:t>ne</w:t>
      </w:r>
      <w:r w:rsidR="00987E23">
        <w:t>ed to be transferred through SIS connect</w:t>
      </w:r>
      <w:r w:rsidR="00DE6AB2">
        <w:t xml:space="preserve"> and </w:t>
      </w:r>
      <w:r w:rsidR="00F013BA">
        <w:t>reviewed by a relevant</w:t>
      </w:r>
      <w:r w:rsidR="00DE6AB2">
        <w:t xml:space="preserve"> RLA</w:t>
      </w:r>
      <w:r w:rsidR="00CF7B0C">
        <w:t>,</w:t>
      </w:r>
      <w:r w:rsidR="00204162">
        <w:t xml:space="preserve"> </w:t>
      </w:r>
      <w:r w:rsidR="00EB6A12">
        <w:t xml:space="preserve">and </w:t>
      </w:r>
      <w:r w:rsidR="00204162">
        <w:t xml:space="preserve">crucially </w:t>
      </w:r>
      <w:r w:rsidR="00403308">
        <w:t>the assessor needs to determine which species should be assigned the LC category.</w:t>
      </w:r>
    </w:p>
    <w:p w14:paraId="73C0DDB5" w14:textId="77777777" w:rsidR="000A619D" w:rsidRDefault="000A619D" w:rsidP="000A619D">
      <w:pPr>
        <w:pStyle w:val="Heading2"/>
      </w:pPr>
      <w:bookmarkStart w:id="20" w:name="_Toc518374414"/>
      <w:r>
        <w:t>4.2 Prioritisation</w:t>
      </w:r>
      <w:bookmarkEnd w:id="20"/>
    </w:p>
    <w:p w14:paraId="73504A83" w14:textId="21F8084A" w:rsidR="00333EAF" w:rsidRDefault="00CE0E9E" w:rsidP="000A619D">
      <w:r>
        <w:t xml:space="preserve">Rapid, </w:t>
      </w:r>
      <w:r w:rsidR="00512F2E">
        <w:t>automatically generated</w:t>
      </w:r>
      <w:r>
        <w:t xml:space="preserve"> assessments can save time</w:t>
      </w:r>
      <w:r w:rsidR="003152DA">
        <w:t xml:space="preserve"> and reduce costs</w:t>
      </w:r>
      <w:r w:rsidR="00661EE2">
        <w:t xml:space="preserve"> for future assessments</w:t>
      </w:r>
      <w:r>
        <w:t xml:space="preserve">, but only if </w:t>
      </w:r>
      <w:r w:rsidR="00720728">
        <w:t xml:space="preserve">the </w:t>
      </w:r>
      <w:r>
        <w:t>species likely to be Least Concern</w:t>
      </w:r>
      <w:r w:rsidR="00720728">
        <w:t xml:space="preserve"> are known</w:t>
      </w:r>
      <w:r w:rsidRPr="7EDDA183">
        <w:t xml:space="preserve">. </w:t>
      </w:r>
      <w:r w:rsidR="004A6AFA">
        <w:t xml:space="preserve">From a representative sample, we can infer that </w:t>
      </w:r>
      <w:r w:rsidR="0041458D">
        <w:t>~</w:t>
      </w:r>
      <w:r w:rsidR="00EE292D">
        <w:t>60%</w:t>
      </w:r>
      <w:r w:rsidR="004D3539" w:rsidRPr="7EDDA183">
        <w:t xml:space="preserve"> </w:t>
      </w:r>
      <w:r w:rsidR="004D3539">
        <w:t>of plant species</w:t>
      </w:r>
      <w:r w:rsidR="00EE292D" w:rsidRPr="7EDDA183">
        <w:t xml:space="preserve"> </w:t>
      </w:r>
      <w:r w:rsidR="00622D97" w:rsidRPr="7EDDA183">
        <w:t>(</w:t>
      </w:r>
      <w:r w:rsidR="00987E23">
        <w:t>~</w:t>
      </w:r>
      <w:r w:rsidR="00622D97">
        <w:t xml:space="preserve">242,000) </w:t>
      </w:r>
      <w:r w:rsidR="0041458D">
        <w:t xml:space="preserve">are likely to be </w:t>
      </w:r>
      <w:r w:rsidR="008658B7">
        <w:t>Least Concern</w:t>
      </w:r>
      <w:r w:rsidR="00EB69DC" w:rsidRPr="7EDDA183">
        <w:t xml:space="preserve"> </w:t>
      </w:r>
      <w:r w:rsidR="00EB69DC">
        <w:fldChar w:fldCharType="begin" w:fldLock="1"/>
      </w:r>
      <w:r w:rsidR="00FC70F9">
        <w:instrText>ADDIN CSL_CITATION {"citationItems":[{"id":"ITEM-1","itemData":{"DOI":"10.1371/journal.pone.0135152","ISBN":"10.1371/journal.pone.0135152","ISSN":"1932-6203","PMID":"26252495","abstract":"Plants provide fundamental support systems for life on Earth and are the basis for all terrestrial ecosystems; a decline in plant diversity will be detrimental to all other groups of organisms including humans. Decline in plant diversity has been hard to quantify, due to the huge numbers of known and yet to be discovered species and the lack of an adequate baseline assessment of extinction risk against which to track changes. The biodiversity of many remote parts of the world remains poorly known, and the rate of new assessments of extinction risk for individual plant species approximates the rate at which new plant species are described. Thus the question 'How threatened are plants?' is still very difficult to answer accurately. While completing assessments for each species of plant remains a distant prospect, by assessing a randomly selected sample of species the Sampled Red List Index for Plants gives, for the first time, an accurate view of how threatened plants are across the world. It represents the first key phase of ongoing efforts to monitor the status of the world's plants. More than 20% of plant species assessed are threatened with extinction, and the habitat with the most threatened species is overwhelmingly tropical rain forest, where the greatest threat to plants is anthropogenic habitat conversion, for arable and livestock agriculture, and harvesting of natural resources. Gymnosperms (e.g. conifers and cycads) are the most threatened group, while a third of plant species included in this study have yet to receive an assessment or are so poorly known that we cannot yet ascertain whether they are threatened or not. This study provides a baseline assessment from which trends in the status of plant biodiversity can be measured and periodically reassessed.","author":[{"dropping-particle":"","family":"Brummitt","given":"N.A.","non-dropping-particle":"","parse-names":false,"suffix":""},{"dropping-particle":"","family":"Bachman","given":"Steven P","non-dropping-particle":"","parse-names":false,"suffix":""},{"dropping-particle":"","family":"Griffiths-Lee","given":"Janine","non-dropping-particle":"","parse-names":false,"suffix":""},{"dropping-particle":"","family":"Lutz","given":"Maiko","non-dropping-particle":"","parse-names":false,"suffix":""},{"dropping-particle":"","family":"Moat","given":"Justin F","non-dropping-particle":"","parse-names":false,"suffix":""},{"dropping-particle":"","family":"Farjon","given":"Aljos","non-dropping-particle":"","parse-names":false,"suffix":""},{"dropping-particle":"","family":"Donaldson","given":"John S","non-dropping-particle":"","parse-names":false,"suffix":""},{"dropping-particle":"","family":"Hilton-Taylor","given":"Craig","non-dropping-particle":"","parse-names":false,"suffix":""},{"dropping-particle":"","family":"Meagher","given":"Thomas R","non-dropping-particle":"","parse-names":false,"suffix":""},{"dropping-particle":"","family":"Albuquerque","given":"Sara","non-dropping-particle":"","parse-names":false,"suffix":""},{"dropping-particle":"","family":"Aletrari","given":"Elina","non-dropping-particle":"","parse-names":false,"suffix":""},{"dropping-particle":"","family":"Andrews","given":"A Kei","non-dropping-particle":"","parse-names":false,"suffix":""},{"dropping-particle":"","family":"Atchison","given":"Guy","non-dropping-particle":"","parse-names":false,"suffix":""},{"dropping-particle":"","family":"Baloch","given":"Elisabeth","non-dropping-particle":"","parse-names":false,"suffix":""},{"dropping-particle":"","family":"Barlozzini","given":"Barbara","non-dropping-particle":"","parse-names":false,"suffix":""},{"dropping-particle":"","family":"Brunazzi","given":"Alice","non-dropping-particle":"","parse-names":false,"suffix":""},{"dropping-particle":"","family":"Carretero","given":"Julia","non-dropping-particle":"","parse-names":false,"suffix":""},{"dropping-particle":"","family":"Celesti","given":"Marco","non-dropping-particle":"","parse-names":false,"suffix":""},{"dropping-particle":"","family":"Chadburn","given":"Helen","non-dropping-particle":"","parse-names":false,"suffix":""},{"dropping-particle":"","family":"Cianfoni","given":"Eduardo","non-dropping-particle":"","parse-names":false,"suffix":""},{"dropping-particle":"","family":"Cockel","given":"Chris","non-dropping-particle":"","parse-names":false,"suffix":""},{"dropping-particle":"","family":"Coldwell","given":"Vanessa","non-dropping-particle":"","parse-names":false,"suffix":""},{"dropping-particle":"","family":"Concetti","given":"Benedetta","non-dropping-particle":"","parse-names":false,"suffix":""},{"dropping-particle":"","family":"Contu","given":"Sara","non-dropping-particle":"","parse-names":false,"suffix":""},{"dropping-particle":"","family":"Crook","given":"Vicki","non-dropping-particle":"","parse-names":false,"suffix":""},{"dropping-particle":"","family":"Dyson","given":"Philippa","non-dropping-particle":"","parse-names":false,"suffix":""},{"dropping-particle":"","family":"Gardiner","given":"Lauren","non-dropping-particle":"","parse-names":false,"suffix":""},{"dropping-particle":"","family":"Ghanim","given":"Nadia","non-dropping-particle":"","parse-names":false,"suffix":""},{"dropping-particle":"","family":"Greene","given":"Hannah","non-dropping-particle":"","parse-names":false,"suffix":""},{"dropping-particle":"","family":"Groom","given":"Alice","non-dropping-particle":"","parse-names":false,"suffix":""},{"dropping-particle":"","family":"Harker","given":"Ruth","non-dropping-particle":"","parse-names":false,"suffix":""},{"dropping-particle":"","family":"Hopkins","given":"Della","non-dropping-particle":"","parse-names":false,"suffix":""},{"dropping-particle":"","family":"Khela","given":"Sonia","non-dropping-particle":"","parse-names":false,"suffix":""},{"dropping-particle":"","family":"Lakeman-Fraser","given":"Poppy","non-dropping-particle":"","parse-names":false,"suffix":""},{"dropping-particle":"","family":"Lindon","given":"Heather","non-dropping-particle":"","parse-names":false,"suffix":""},{"dropping-particle":"","family":"Lockwood","given":"Helen","non-dropping-particle":"","parse-names":false,"suffix":""},{"dropping-particle":"","family":"Loftus","given":"Christine","non-dropping-particle":"","parse-names":false,"suffix":""},{"dropping-particle":"","family":"Lombrici","given":"Debora","non-dropping-particle":"","parse-names":false,"suffix":""},{"dropping-particle":"","family":"Lopez-Poveda","given":"Lucia","non-dropping-particle":"","parse-names":false,"suffix":""},{"dropping-particle":"","family":"Lyon","given":"James","non-dropping-particle":"","parse-names":false,"suffix":""},{"dropping-particle":"","family":"Malcolm-Tompkins","given":"Patricia","non-dropping-particle":"","parse-names":false,"suffix":""},{"dropping-particle":"","family":"McGregor","given":"Kirsty","non-dropping-particle":"","parse-names":false,"suffix":""},{"dropping-particle":"","family":"Moreno","given":"Laura","non-dropping-particle":"","parse-names":false,"suffix":""},{"dropping-particle":"","family":"Murray","given":"Linda","non-dropping-particle":"","parse-names":false,"suffix":""},{"dropping-particle":"","family":"Nazar","given":"Keara","non-dropping-particle":"","parse-names":false,"suffix":""},{"dropping-particle":"","family":"Power","given":"Emily","non-dropping-particle":"","parse-names":false,"suffix":""},{"dropping-particle":"","family":"Quiton Tuijtelaars","given":"Mireya","non-dropping-particle":"","parse-names":false,"suffix":""},{"dropping-particle":"","family":"Salter","given":"Ruth","non-dropping-particle":"","parse-names":false,"suffix":""},{"dropping-particle":"","family":"Segrott","given":"Robert","non-dropping-particle":"","parse-names":false,"suffix":""},{"dropping-particle":"","family":"Thacker","given":"Hannah","non-dropping-particle":"","parse-names":false,"suffix":""},{"dropping-particle":"","family":"Thomas","given":"Leighton J","non-dropping-particle":"","parse-names":false,"suffix":""},{"dropping-particle":"","family":"Tingvoll","given":"Sarah","non-dropping-particle":"","parse-names":false,"suffix":""},{"dropping-particle":"","family":"Watkinson","given":"Gemma","non-dropping-particle":"","parse-names":false,"suffix":""},{"dropping-particle":"","family":"Wojtaszekova","given":"Katerina","non-dropping-particle":"","parse-names":false,"suffix":""},{"dropping-particle":"","family":"Nic Lughadha","given":"Eimear M","non-dropping-particle":"","parse-names":false,"suffix":""}],"container-title":"PloS one","id":"ITEM-1","issue":"8","issued":{"date-parts":[["2015","1","7"]]},"page":"e0135152","publisher":"Public Library of Science","title":"Green Plants in the Red: A Baseline Global Assessment for the IUCN Sampled Red List Index for Plants.","type":"article-journal","volume":"10"},"uris":["http://www.mendeley.com/documents/?uuid=583b2cf6-d473-451e-829c-0f3698f376f5"]}],"mendeley":{"formattedCitation":"(Brummitt et al., 2015)","plainTextFormattedCitation":"(Brummitt et al., 2015)","previouslyFormattedCitation":"(Brummitt et al., 2015)"},"properties":{"noteIndex":0},"schema":"https://github.com/citation-style-language/schema/raw/master/csl-citation.json"}</w:instrText>
      </w:r>
      <w:r w:rsidR="00EB69DC">
        <w:fldChar w:fldCharType="separate"/>
      </w:r>
      <w:r w:rsidR="00EB69DC" w:rsidRPr="00EB69DC">
        <w:rPr>
          <w:noProof/>
        </w:rPr>
        <w:t>(Brummitt et al., 2015)</w:t>
      </w:r>
      <w:r w:rsidR="00EB69DC">
        <w:fldChar w:fldCharType="end"/>
      </w:r>
      <w:r w:rsidR="000B56BE">
        <w:t>, but we don’t know which.</w:t>
      </w:r>
      <w:r w:rsidR="00333EAF" w:rsidRPr="7EDDA183">
        <w:t xml:space="preserve"> </w:t>
      </w:r>
      <w:r w:rsidR="00636950">
        <w:t>Species can be</w:t>
      </w:r>
      <w:r w:rsidR="00581857">
        <w:t xml:space="preserve"> assign</w:t>
      </w:r>
      <w:r w:rsidR="00636950">
        <w:t>ed</w:t>
      </w:r>
      <w:r w:rsidR="00581857" w:rsidRPr="7EDDA183">
        <w:t xml:space="preserve"> </w:t>
      </w:r>
      <w:r w:rsidR="00CA7BEA">
        <w:t>a likely category</w:t>
      </w:r>
      <w:r w:rsidR="009A21DA" w:rsidRPr="7EDDA183">
        <w:t xml:space="preserve"> </w:t>
      </w:r>
      <w:r w:rsidR="00CA7BEA">
        <w:t xml:space="preserve">using predictive models </w:t>
      </w:r>
      <w:r w:rsidR="00C154B6">
        <w:t xml:space="preserve">based on </w:t>
      </w:r>
      <w:r w:rsidR="008D7405">
        <w:t xml:space="preserve">coarse </w:t>
      </w:r>
      <w:r w:rsidR="00C154B6">
        <w:t>geographic</w:t>
      </w:r>
      <w:r w:rsidR="00D4079C">
        <w:t xml:space="preserve"> data</w:t>
      </w:r>
      <w:r w:rsidR="00C154B6" w:rsidRPr="7EDDA183">
        <w:t xml:space="preserve"> </w:t>
      </w:r>
      <w:r w:rsidR="00C154B6">
        <w:fldChar w:fldCharType="begin" w:fldLock="1"/>
      </w:r>
      <w:r w:rsidR="00553112">
        <w:instrText>ADDIN CSL_CITATION {"citationItems":[{"id":"ITEM-1","itemData":{"DOI":"10.1111/ddi.12532","ISSN":"13669516","author":[{"dropping-particle":"","family":"Darrah","given":"Sarah E.","non-dropping-particle":"","parse-names":false,"suffix":""},{"dropping-particle":"","family":"Bland","given":"Lucie M.","non-dropping-particle":"","parse-names":false,"suffix":""},{"dropping-particle":"","family":"Bachman","given":"Steven P.","non-dropping-particle":"","parse-names":false,"suffix":""},{"dropping-particle":"","family":"Clubbe","given":"Colin P.","non-dropping-particle":"","parse-names":false,"suffix":""},{"dropping-particle":"","family":"Trias-Blasi","given":"Anna","non-dropping-particle":"","parse-names":false,"suffix":""}],"container-title":"Diversity and Distributions","editor":[{"dropping-particle":"","family":"Feeley","given":"Kenneth","non-dropping-particle":"","parse-names":false,"suffix":""}],"id":"ITEM-1","issue":"4","issued":{"date-parts":[["2017","4"]]},"page":"435-447","title":"Using coarse-scale species distribution data to predict extinction risk in plants","type":"article-journal","volume":"23"},"uris":["http://www.mendeley.com/documents/?uuid=eec1e1a6-01bf-328e-b380-aa7ad11aaf28"]}],"mendeley":{"formattedCitation":"(Darrah et al., 2017)","plainTextFormattedCitation":"(Darrah et al., 2017)","previouslyFormattedCitation":"(Darrah et al., 2017)"},"properties":{"noteIndex":0},"schema":"https://github.com/citation-style-language/schema/raw/master/csl-citation.json"}</w:instrText>
      </w:r>
      <w:r w:rsidR="00C154B6">
        <w:fldChar w:fldCharType="separate"/>
      </w:r>
      <w:r w:rsidR="00C154B6" w:rsidRPr="00C154B6">
        <w:rPr>
          <w:noProof/>
        </w:rPr>
        <w:t>(Darrah et al., 2017)</w:t>
      </w:r>
      <w:r w:rsidR="00C154B6">
        <w:fldChar w:fldCharType="end"/>
      </w:r>
      <w:r w:rsidR="00D4079C" w:rsidRPr="7EDDA183">
        <w:t>,</w:t>
      </w:r>
      <w:r w:rsidR="00E04DC4" w:rsidRPr="7EDDA183">
        <w:t xml:space="preserve"> </w:t>
      </w:r>
      <w:r w:rsidR="00553112">
        <w:t xml:space="preserve">occurrence data from herbarium specimens </w:t>
      </w:r>
      <w:r w:rsidR="00553112">
        <w:fldChar w:fldCharType="begin" w:fldLock="1"/>
      </w:r>
      <w:r w:rsidR="00857B28">
        <w:instrText>ADDIN CSL_CITATION {"citationItems":[{"id":"ITEM-1","itemData":{"DOI":"10.1007/s10531-008-9494-1","ISBN":"0960-3115","ISSN":"09603115","abstract":"The Global Strategy for Plant Conservation calls for a preliminary assessment of the conservation status of all known plant species by the year 2010. To date insufficient progress has been made on meeting this target. New efforts to develop a preliminary list beyond using the full IUCN criteria in plant assessments are needed. Here we present an algorithm that provides a preliminary assessment of the conservation status of plant species using data from herbarium specimens. We use Hawaiian specimen data from the United States National Herbarium to calibrate the parameters of the algorithm and then use specimen data from the Arecaceae, Commelinaceae, Gesneriaceae and Heliconiaceae as examples of the application of the algorithm. The algorithm was calibrated to insure 95% accuracy in placing the Hawaiian plant species into previously and independently deter- mined threatened categories. Our results indicate that 28% of the Hawaiian taxa, 27% of the species of Arecaceae, 45% of the species of Commelinaceae, 32% of the species of Gesneriaceae, and 35% of the species of Heliconiaceae are Not Threatened and will not need any further evaluation for the preliminary assessment. Species identified here as Potentially Extinct and Potentially Threatened can be further assessed by additional her- barium material and/or conservation specialists for final evaluation using other assessment strategies (e.g., regional and national lists, taxonomic expert assessment, etc.).","author":[{"dropping-particle":"","family":"Krupnick","given":"Gary A.","non-dropping-particle":"","parse-names":false,"suffix":""},{"dropping-particle":"","family":"Kress","given":"W. John","non-dropping-particle":"","parse-names":false,"suffix":""},{"dropping-particle":"","family":"Wagner","given":"Warren L.","non-dropping-particle":"","parse-names":false,"suffix":""}],"container-title":"Biodiversity and Conservation","id":"ITEM-1","issued":{"date-parts":[["2009"]]},"page":"1459-1474","title":"Achieving Target 2 of the Global Strategy for Plant Conservation: Building a preliminary assessment of vascular plant species using data from herbarium specimens","type":"article-journal","volume":"18"},"uris":["http://www.mendeley.com/documents/?uuid=e3658a63-10da-42c9-85f1-84d2eff665be"]}],"mendeley":{"formattedCitation":"(Krupnick et al., 2009)","plainTextFormattedCitation":"(Krupnick et al., 2009)","previouslyFormattedCitation":"(Krupnick et al., 2009)"},"properties":{"noteIndex":0},"schema":"https://github.com/citation-style-language/schema/raw/master/csl-citation.json"}</w:instrText>
      </w:r>
      <w:r w:rsidR="00553112">
        <w:fldChar w:fldCharType="separate"/>
      </w:r>
      <w:r w:rsidR="00553112" w:rsidRPr="00553112">
        <w:rPr>
          <w:noProof/>
        </w:rPr>
        <w:t>(Krupnick et al., 2009)</w:t>
      </w:r>
      <w:r w:rsidR="00553112">
        <w:fldChar w:fldCharType="end"/>
      </w:r>
      <w:r w:rsidR="0047729C">
        <w:t>,</w:t>
      </w:r>
      <w:r w:rsidR="00511179">
        <w:t xml:space="preserve"> climate data</w:t>
      </w:r>
      <w:r w:rsidR="000963FC" w:rsidRPr="7EDDA183">
        <w:t xml:space="preserve"> </w:t>
      </w:r>
      <w:r w:rsidR="001B73C5" w:rsidRPr="00382304">
        <w:fldChar w:fldCharType="begin" w:fldLock="1"/>
      </w:r>
      <w:r w:rsidR="00CE3106" w:rsidRPr="00AE1D08">
        <w:instrText>ADDIN CSL_CITATION {"citationItems":[{"id":"ITEM-1","itemData":{"DOI":"10.1111/gcb.14341","author":[{"dropping-particle":"","family":"Moat","given":"Justin F","non-dropping-particle":"","parse-names":false,"suffix":""},{"dropping-particle":"","family":"Gole, Tadesse","given":"W.","non-dropping-particle":"","parse-names":false,"suffix":""},{"dropping-particle":"","family":"Davis, Aaron","given":"P.","non-dropping-particle":"","parse-names":false,"suffix":""}],"container-title":"Global Change Biology","id":"ITEM-1","issued":{"date-parts":[["2018"]]},"title":"Least concern to endangered: Applying climate change projections profoundly influences the extinction risk assessment for wild Arabica coffee","type":"article-journal"},"uris":["http://www.mendeley.com/documents/?uuid=73abce3f-7d68-448c-8419-28616476a637"]}],"mendeley":{"formattedCitation":"(Moat et al., 2018)","plainTextFormattedCitation":"(Moat et al., 2018)","previouslyFormattedCitation":"(Moat et al., 2018)"},"properties":{"noteIndex":0},"schema":"https://github.com/citation-style-language/schema/raw/master/csl-citation.json"}</w:instrText>
      </w:r>
      <w:r w:rsidR="001B73C5" w:rsidRPr="00382304">
        <w:fldChar w:fldCharType="separate"/>
      </w:r>
      <w:r w:rsidR="001B73C5" w:rsidRPr="00382304">
        <w:rPr>
          <w:noProof/>
        </w:rPr>
        <w:t>(Moat et al., 2018)</w:t>
      </w:r>
      <w:r w:rsidR="001B73C5" w:rsidRPr="00382304">
        <w:fldChar w:fldCharType="end"/>
      </w:r>
      <w:r w:rsidR="1A08F926" w:rsidRPr="00382304">
        <w:t xml:space="preserve"> and trait</w:t>
      </w:r>
      <w:r w:rsidR="1EE8D430" w:rsidRPr="00382304">
        <w:t>s (</w:t>
      </w:r>
      <w:r w:rsidR="6F22EB91" w:rsidRPr="00382304">
        <w:t>Saatkamp et al 2018)</w:t>
      </w:r>
      <w:r w:rsidR="000963FC" w:rsidRPr="00382304">
        <w:t xml:space="preserve">. </w:t>
      </w:r>
      <w:r w:rsidR="0048450F" w:rsidRPr="00382304">
        <w:t>These approaches can reach high levels of accuracy</w:t>
      </w:r>
      <w:r w:rsidR="003A3439">
        <w:t xml:space="preserve"> </w:t>
      </w:r>
      <w:r w:rsidR="003A3439" w:rsidRPr="00281851">
        <w:t>(&gt;92%</w:t>
      </w:r>
      <w:r w:rsidR="003A3439">
        <w:t>)</w:t>
      </w:r>
      <w:r w:rsidR="0048450F" w:rsidRPr="00382304">
        <w:t xml:space="preserve"> </w:t>
      </w:r>
      <w:r w:rsidR="00873131" w:rsidRPr="00382304">
        <w:t>in pre</w:t>
      </w:r>
      <w:r w:rsidR="00873131" w:rsidRPr="004658D2">
        <w:t>d</w:t>
      </w:r>
      <w:r w:rsidR="00873131" w:rsidRPr="00E24443">
        <w:t>ict</w:t>
      </w:r>
      <w:r w:rsidR="00873131" w:rsidRPr="00154605">
        <w:t>in</w:t>
      </w:r>
      <w:r w:rsidR="00873131" w:rsidRPr="003F27D6">
        <w:t xml:space="preserve">g </w:t>
      </w:r>
      <w:r w:rsidR="00873131" w:rsidRPr="004A3684">
        <w:t>no</w:t>
      </w:r>
      <w:r w:rsidR="00873131" w:rsidRPr="005C4A76">
        <w:t>n-</w:t>
      </w:r>
      <w:r w:rsidR="00873131" w:rsidRPr="004A636F">
        <w:t>th</w:t>
      </w:r>
      <w:r w:rsidR="00873131" w:rsidRPr="00C8440A">
        <w:t>re</w:t>
      </w:r>
      <w:r w:rsidR="00873131" w:rsidRPr="00D5726E">
        <w:t>aten</w:t>
      </w:r>
      <w:r w:rsidR="00873131" w:rsidRPr="00365C8C">
        <w:t>ed</w:t>
      </w:r>
      <w:r w:rsidR="00873131" w:rsidRPr="00567670">
        <w:t xml:space="preserve"> sp</w:t>
      </w:r>
      <w:r w:rsidR="00873131" w:rsidRPr="009275DC">
        <w:t>ecie</w:t>
      </w:r>
      <w:r w:rsidR="00873131" w:rsidRPr="00F97984">
        <w:t>s</w:t>
      </w:r>
      <w:r w:rsidR="00873131" w:rsidRPr="00ED0510">
        <w:t xml:space="preserve"> </w:t>
      </w:r>
      <w:r w:rsidR="00756437" w:rsidRPr="008D66F5">
        <w:fldChar w:fldCharType="begin" w:fldLock="1"/>
      </w:r>
      <w:r w:rsidR="003A3439">
        <w:instrText>ADDIN CSL_CITATION {"citationItems":[{"id":"ITEM-1","itemData":{"DOI":"10.1098/rstb.2017.0402.","author":[{"dropping-particle":"","family":"Nic Lughadha","given":"Eimear","non-dropping-particle":"","parse-names":false,"suffix":""}],"container-title":"Phil. Trans. R. Soc. Royal Society B","id":"ITEM-1","issued":{"date-parts":[["2018"]]},"title":"The use and misuse of herbarium specimens in evaluating plant extinction risks","type":"article-journal"},"uris":["http://www.mendeley.com/documents/?uuid=141b71cd-0780-4c29-9907-b70ef4311cf1"]}],"mendeley":{"formattedCitation":"(Nic Lughadha, 2018)","plainTextFormattedCitation":"(Nic Lughadha, 2018)","previouslyFormattedCitation":"(Nic Lughadha, 2018)"},"properties":{"noteIndex":0},"schema":"https://github.com/citation-style-language/schema/raw/master/csl-citation.json"}</w:instrText>
      </w:r>
      <w:r w:rsidR="00756437" w:rsidRPr="008D66F5">
        <w:fldChar w:fldCharType="separate"/>
      </w:r>
      <w:r w:rsidR="00756437" w:rsidRPr="008D66F5">
        <w:rPr>
          <w:noProof/>
        </w:rPr>
        <w:t>(Nic Lughadha, 2018)</w:t>
      </w:r>
      <w:r w:rsidR="00756437" w:rsidRPr="008D66F5">
        <w:fldChar w:fldCharType="end"/>
      </w:r>
      <w:r w:rsidR="00AE1D08">
        <w:t>.</w:t>
      </w:r>
    </w:p>
    <w:p w14:paraId="7F67AFA2" w14:textId="5AF78B8B" w:rsidR="00B071F0" w:rsidRDefault="00CC0A1F" w:rsidP="00CC0A1F">
      <w:pPr>
        <w:pStyle w:val="Heading2"/>
      </w:pPr>
      <w:bookmarkStart w:id="21" w:name="_Toc518374415"/>
      <w:r>
        <w:t xml:space="preserve">4.3 </w:t>
      </w:r>
      <w:bookmarkEnd w:id="21"/>
      <w:r w:rsidR="000624D6">
        <w:t>Advancing techniques</w:t>
      </w:r>
      <w:r w:rsidR="002C2304">
        <w:t xml:space="preserve"> to assess threatened species</w:t>
      </w:r>
    </w:p>
    <w:p w14:paraId="260F9261" w14:textId="171C0D91" w:rsidR="00F042F5" w:rsidRDefault="00FE7A1D" w:rsidP="00820E38">
      <w:r>
        <w:t>T</w:t>
      </w:r>
      <w:r w:rsidR="005E1DA9">
        <w:t xml:space="preserve">hreatened </w:t>
      </w:r>
      <w:r w:rsidR="00B87435">
        <w:t>and</w:t>
      </w:r>
      <w:r w:rsidR="005E1DA9">
        <w:t xml:space="preserve"> </w:t>
      </w:r>
      <w:r w:rsidR="00CF2A7F">
        <w:t>N</w:t>
      </w:r>
      <w:r w:rsidR="005E1DA9">
        <w:t xml:space="preserve">ear </w:t>
      </w:r>
      <w:r w:rsidR="00CF2A7F">
        <w:t>T</w:t>
      </w:r>
      <w:r w:rsidR="005E1DA9">
        <w:t xml:space="preserve">hreatened </w:t>
      </w:r>
      <w:r w:rsidR="00CF2A7F">
        <w:t xml:space="preserve">plants </w:t>
      </w:r>
      <w:r w:rsidR="00015DF1">
        <w:t xml:space="preserve">also </w:t>
      </w:r>
      <w:r w:rsidR="00247761">
        <w:t xml:space="preserve">need to be rapidly </w:t>
      </w:r>
      <w:r w:rsidR="00987E23">
        <w:t>and robustly assessed</w:t>
      </w:r>
      <w:r w:rsidR="00C54DEE">
        <w:t xml:space="preserve"> to fill Red List knowledge </w:t>
      </w:r>
      <w:proofErr w:type="gramStart"/>
      <w:r w:rsidR="00C54DEE">
        <w:t>gaps</w:t>
      </w:r>
      <w:r w:rsidR="00D23750">
        <w:t>, but</w:t>
      </w:r>
      <w:proofErr w:type="gramEnd"/>
      <w:r w:rsidR="00D23750">
        <w:t xml:space="preserve"> have</w:t>
      </w:r>
      <w:r w:rsidR="00EF6ED5">
        <w:t xml:space="preserve"> </w:t>
      </w:r>
      <w:r w:rsidR="00987E23">
        <w:t xml:space="preserve">greater data requirements </w:t>
      </w:r>
      <w:r w:rsidR="00D23750">
        <w:t xml:space="preserve">than LC </w:t>
      </w:r>
      <w:r w:rsidR="00CF2A7F">
        <w:t>assessments</w:t>
      </w:r>
      <w:r w:rsidR="00C93A4E">
        <w:t xml:space="preserve">. </w:t>
      </w:r>
      <w:r w:rsidR="00D23750">
        <w:t xml:space="preserve">Using remotely sensed (or Earth Observation) data can </w:t>
      </w:r>
      <w:r w:rsidR="00CF2A7F">
        <w:t>speed up the process.</w:t>
      </w:r>
      <w:r w:rsidR="007C02B6">
        <w:t xml:space="preserve"> </w:t>
      </w:r>
      <w:r w:rsidR="00D23750">
        <w:t>S</w:t>
      </w:r>
      <w:r w:rsidR="00CF2A7F">
        <w:t xml:space="preserve">uch data </w:t>
      </w:r>
      <w:r w:rsidR="001027B2">
        <w:t xml:space="preserve">may currently be underutilised </w:t>
      </w:r>
      <w:r w:rsidR="001027B2">
        <w:fldChar w:fldCharType="begin" w:fldLock="1"/>
      </w:r>
      <w:r w:rsidR="009A28B7">
        <w:instrText>ADDIN CSL_CITATION {"citationItems":[{"id":"ITEM-1","itemData":{"DOI":"10.1016/j.biocon.2014.11.048","ISSN":"00063207","abstract":"Abstract Satellite remote sensing is an important tool for monitoring the status of biodiversity and associated environmental parameters, including certain elements of habitats. However, satellite data are currently underused within the biodiversity research and conservation communities. Three factors have significant impact on the utility of remote sensing data for tracking and understanding biodiversity change. They are its continuity, affordability, and access. Data continuity relates to the maintenance of long-term satellite data products. Such products promote knowledge of how biodiversity has changed over time and why. Data affordability arises from the cost of the imagery. New data policies promoting free and open access to government satellite imagery are expanding the use of certain imagery but the number of free and open data sets remains too limited. Data access addresses the ability of conservation biologists and biodiversity researchers to discover, retrieve, manipulate, and extract value from satellite imagery as well as link it with other types of information. Tools are rapidly improving access. Still, more cross-community interactions are necessary to strengthen ties between the biodiversity and remote sensing communities.","author":[{"dropping-particle":"","family":"Turner","given":"W.","non-dropping-particle":"","parse-names":false,"suffix":""},{"dropping-particle":"","family":"Rondinini","given":"C.","non-dropping-particle":"","parse-names":false,"suffix":""},{"dropping-particle":"","family":"Pettorelli","given":"N.","non-dropping-particle":"","parse-names":false,"suffix":""},{"dropping-particle":"","family":"Mora","given":"B.","non-dropping-particle":"","parse-names":false,"suffix":""},{"dropping-particle":"","family":"Leidner","given":"A.K.","non-dropping-particle":"","parse-names":false,"suffix":""},{"dropping-particle":"","family":"Szantoi","given":"Z.","non-dropping-particle":"","parse-names":false,"suffix":""},{"dropping-particle":"","family":"Buchanan","given":"G.","non-dropping-particle":"","parse-names":false,"suffix":""},{"dropping-particle":"","family":"Dech","given":"S.","non-dropping-particle":"","parse-names":false,"suffix":""},{"dropping-particle":"","family":"Dwyer","given":"J.","non-dropping-particle":"","parse-names":false,"suffix":""},{"dropping-particle":"","family":"Herold","given":"M.","non-dropping-particle":"","parse-names":false,"suffix":""},{"dropping-particle":"","family":"Koh","given":"L.P.","non-dropping-particle":"","parse-names":false,"suffix":""},{"dropping-particle":"","family":"Leimgruber","given":"P.","non-dropping-particle":"","parse-names":false,"suffix":""},{"dropping-particle":"","family":"Taubenboeck","given":"H.","non-dropping-particle":"","parse-names":false,"suffix":""},{"dropping-particle":"","family":"Wegmann","given":"M.","non-dropping-particle":"","parse-names":false,"suffix":""},{"dropping-particle":"","family":"Wikelski","given":"M.","non-dropping-particle":"","parse-names":false,"suffix":""},{"dropping-particle":"","family":"Woodcock","given":"C.","non-dropping-particle":"","parse-names":false,"suffix":""}],"container-title":"Biological Conservation","id":"ITEM-1","issued":{"date-parts":[["2015","2"]]},"page":"173-176","title":"Free and open-access satellite data are key to biodiversity conservation","type":"article-journal","volume":"182"},"uris":["http://www.mendeley.com/documents/?uuid=c9c3f5b5-efa2-4cdd-9f44-e0afbb36a3eb"]}],"mendeley":{"formattedCitation":"(Turner et al., 2015)","plainTextFormattedCitation":"(Turner et al., 2015)","previouslyFormattedCitation":"(Turner et al., 2015)"},"properties":{"noteIndex":0},"schema":"https://github.com/citation-style-language/schema/raw/master/csl-citation.json"}</w:instrText>
      </w:r>
      <w:r w:rsidR="001027B2">
        <w:fldChar w:fldCharType="separate"/>
      </w:r>
      <w:r w:rsidR="001027B2" w:rsidRPr="001027B2">
        <w:rPr>
          <w:noProof/>
        </w:rPr>
        <w:t>(Turner et al., 2015)</w:t>
      </w:r>
      <w:r w:rsidR="001027B2">
        <w:fldChar w:fldCharType="end"/>
      </w:r>
      <w:r w:rsidR="00CF2A7F">
        <w:t>,</w:t>
      </w:r>
      <w:r w:rsidR="00004230">
        <w:t xml:space="preserve"> </w:t>
      </w:r>
      <w:r w:rsidR="00F41232">
        <w:t>and</w:t>
      </w:r>
      <w:r w:rsidR="00004230">
        <w:t xml:space="preserve"> </w:t>
      </w:r>
      <w:r w:rsidR="0003375A">
        <w:t>insufficiently complete, available, up-to-date, repeated</w:t>
      </w:r>
      <w:r w:rsidR="00D17CE3">
        <w:t xml:space="preserve"> or accurate for use in threat assessments</w:t>
      </w:r>
      <w:r w:rsidR="009A28B7">
        <w:t xml:space="preserve"> </w:t>
      </w:r>
      <w:r w:rsidR="009A28B7">
        <w:fldChar w:fldCharType="begin" w:fldLock="1"/>
      </w:r>
      <w:r w:rsidR="003A553C">
        <w:instrText>ADDIN CSL_CITATION {"citationItems":[{"id":"ITEM-1","itemData":{"DOI":"10.1126/science.aaf3565","ISSN":"0036-8075","PMID":"27102469","author":[{"dropping-particle":"","family":"Joppa","given":"L. N.","non-dropping-particle":"","parse-names":false,"suffix":""},{"dropping-particle":"","family":"O'Connor","given":"B.","non-dropping-particle":"","parse-names":false,"suffix":""},{"dropping-particle":"","family":"Visconti","given":"P.","non-dropping-particle":"","parse-names":false,"suffix":""},{"dropping-particle":"","family":"Smith","given":"C.","non-dropping-particle":"","parse-names":false,"suffix":""},{"dropping-particle":"","family":"Geldmann","given":"J.","non-dropping-particle":"","parse-names":false,"suffix":""},{"dropping-particle":"","family":"Hoffmann","given":"M.","non-dropping-particle":"","parse-names":false,"suffix":""},{"dropping-particle":"","family":"Watson","given":"J. E. M.","non-dropping-particle":"","parse-names":false,"suffix":""},{"dropping-particle":"","family":"Butchart","given":"S. H. M.","non-dropping-particle":"","parse-names":false,"suffix":""},{"dropping-particle":"","family":"Virah-Sawmy","given":"M.","non-dropping-particle":"","parse-names":false,"suffix":""},{"dropping-particle":"","family":"Halpern","given":"B. S.","non-dropping-particle":"","parse-names":false,"suffix":""},{"dropping-particle":"","family":"Ahmed","given":"S. E.","non-dropping-particle":"","parse-names":false,"suffix":""},{"dropping-particle":"","family":"Balmford","given":"A.","non-dropping-particle":"","parse-names":false,"suffix":""},{"dropping-particle":"","family":"Sutherland","given":"W. J.","non-dropping-particle":"","parse-names":false,"suffix":""},{"dropping-particle":"","family":"Harfoot","given":"M.","non-dropping-particle":"","parse-names":false,"suffix":""},{"dropping-particle":"","family":"Hilton-Taylor","given":"C.","non-dropping-particle":"","parse-names":false,"suffix":""},{"dropping-particle":"","family":"Foden","given":"W.","non-dropping-particle":"","parse-names":false,"suffix":""},{"dropping-particle":"","family":"Minin","given":"E. D.","non-dropping-particle":"","parse-names":false,"suffix":""},{"dropping-particle":"","family":"Pagad","given":"S.","non-dropping-particle":"","parse-names":false,"suffix":""},{"dropping-particle":"","family":"Genovesi","given":"P.","non-dropping-particle":"","parse-names":false,"suffix":""},{"dropping-particle":"","family":"Hutton","given":"J.","non-dropping-particle":"","parse-names":false,"suffix":""},{"dropping-particle":"","family":"Burgess","given":"N. D.","non-dropping-particle":"","parse-names":false,"suffix":""}],"container-title":"Science","id":"ITEM-1","issue":"6284","issued":{"date-parts":[["2016","4","21"]]},"language":"en","page":"416-418","publisher":"American Association for the Advancement of Science","title":"Filling in biodiversity threat gaps","type":"article-journal","volume":"352"},"uris":["http://www.mendeley.com/documents/?uuid=29764ed1-41f3-4661-9fe3-de8478a488b4"]}],"mendeley":{"formattedCitation":"(Joppa et al., 2016)","plainTextFormattedCitation":"(Joppa et al., 2016)","previouslyFormattedCitation":"(Joppa et al., 2016)"},"properties":{"noteIndex":0},"schema":"https://github.com/citation-style-language/schema/raw/master/csl-citation.json"}</w:instrText>
      </w:r>
      <w:r w:rsidR="009A28B7">
        <w:fldChar w:fldCharType="separate"/>
      </w:r>
      <w:r w:rsidR="009A28B7" w:rsidRPr="009A28B7">
        <w:rPr>
          <w:noProof/>
        </w:rPr>
        <w:t>(Joppa et al., 2016)</w:t>
      </w:r>
      <w:r w:rsidR="009A28B7">
        <w:fldChar w:fldCharType="end"/>
      </w:r>
      <w:r w:rsidR="00CF2A7F">
        <w:t xml:space="preserve">, </w:t>
      </w:r>
      <w:r w:rsidR="00D23750">
        <w:t xml:space="preserve">but Earth Observation </w:t>
      </w:r>
      <w:r w:rsidR="006D4FC4">
        <w:t xml:space="preserve">data </w:t>
      </w:r>
      <w:r w:rsidR="00CF2A7F">
        <w:t>on forest loss have been</w:t>
      </w:r>
      <w:r w:rsidR="00F95051">
        <w:t xml:space="preserve"> use</w:t>
      </w:r>
      <w:r w:rsidR="00CF2A7F">
        <w:t>d</w:t>
      </w:r>
      <w:r w:rsidR="00F95051">
        <w:t xml:space="preserve"> </w:t>
      </w:r>
      <w:r w:rsidR="00CF2A7F">
        <w:t xml:space="preserve">successfully </w:t>
      </w:r>
      <w:r w:rsidR="00F95051">
        <w:t>to infer population declines</w:t>
      </w:r>
      <w:r w:rsidR="007C02B6">
        <w:t xml:space="preserve"> </w:t>
      </w:r>
      <w:r w:rsidR="002469A2">
        <w:t xml:space="preserve">for Red List assessment </w:t>
      </w:r>
      <w:r w:rsidR="00C5753C">
        <w:fldChar w:fldCharType="begin" w:fldLock="1"/>
      </w:r>
      <w:r w:rsidR="001027B2">
        <w:instrText>ADDIN CSL_CITATION {"citationItems":[{"id":"ITEM-1","itemData":{"DOI":"10.1016/j.biocon.2007.08.023","ISBN":"0006-3207","ISSN":"00063207","abstract":"Remote sensing is increasingly used by policy-makers and conservationists to identify conservation priorities and changes in land cover. This is particularly important in the biodiverse tropics, where there are often few field data. Conservation action is often directed towards areas containing globally threatened species, but there have been few attempts to improve assessments of species' extinction risk through remote sensing. Here, in a novel approach we use deforestation estimates, measured through satellite imagery, to assess the conservation status of an entire endemic avifauna, based on IUCN Red List criteria. The island of New Britain, east of New Guinea, is of very high global conservation importance, and home to 37 endemic or restricted-range bird species. Analysis suggests 12% of forest cover was lost between 1989 and 2000, including over 20% of forest under 100 m altitude, with substantial areas cleared for commercial oil palm plantations. Application of the IUCN Red List criteria to these new data on area of remaining forest and rates of deforestation indicates that many species are more threatened than previously realised, with the total number of threatened or near threatened species increasing from 12 to 21. Thus, this study highlights the urgency of establishing and effectively managing protected areas in suitable lowland forests of New Britain. More broadly, it demonstrates another potential of remote sensing to assist strategic conservation decisions. © 2007 Elsevier Ltd. All rights reserved.","author":[{"dropping-particle":"","family":"Buchanan","given":"Graeme M.","non-dropping-particle":"","parse-names":false,"suffix":""},{"dropping-particle":"","family":"Butchart","given":"Stuart H M","non-dropping-particle":"","parse-names":false,"suffix":""},{"dropping-particle":"","family":"Dutson","given":"Guy","non-dropping-particle":"","parse-names":false,"suffix":""},{"dropping-particle":"","family":"Pilgrim","given":"John D.","non-dropping-particle":"","parse-names":false,"suffix":""},{"dropping-particle":"","family":"Steininger","given":"Marc K.","non-dropping-particle":"","parse-names":false,"suffix":""},{"dropping-particle":"","family":"Bishop","given":"K. David","non-dropping-particle":"","parse-names":false,"suffix":""},{"dropping-particle":"","family":"Mayaux","given":"Philippe","non-dropping-particle":"","parse-names":false,"suffix":""}],"container-title":"Biological Conservation","id":"ITEM-1","issue":"1","issued":{"date-parts":[["2008"]]},"page":"56-66","title":"Using remote sensing to inform conservation status assessment: Estimates of recent deforestation rates on New Britain and the impacts upon endemic birds","type":"article-journal","volume":"141"},"uris":["http://www.mendeley.com/documents/?uuid=302fa4f1-eeed-43c0-87c8-41baec0915fb"]},{"id":"ITEM-2","itemData":{"DOI":"10.1111/cobi.12715","ISSN":"1523-1739","PMID":"26991445","abstract":"Conservation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reserved.","author":[{"dropping-particle":"","family":"Tracewski","given":"Łukasz","non-dropping-particle":"","parse-names":false,"suffix":""},{"dropping-particle":"","family":"Butchart","given":"Stuart H M","non-dropping-particle":"","parse-names":false,"suffix":""},{"dropping-particle":"Di","family":"Marco","given":"Moreno","non-dropping-particle":"","parse-names":false,"suffix":""},{"dropping-particle":"","family":"Ficetola","given":"Gentile F","non-dropping-particle":"","parse-names":false,"suffix":""},{"dropping-particle":"","family":"Rondinini","given":"Carlo","non-dropping-particle":"","parse-names":false,"suffix":""},{"dropping-particle":"","family":"Symes","given":"Andy","non-dropping-particle":"","parse-names":false,"suffix":""},{"dropping-particle":"","family":"Wheatley","given":"Hannah","non-dropping-particle":"","parse-names":false,"suffix":""},{"dropping-particle":"","family":"Beresford","given":"Alison E","non-dropping-particle":"","parse-names":false,"suffix":""},{"dropping-particle":"","family":"Buchanan","given":"Graeme M","non-dropping-particle":"","parse-names":false,"suffix":""}],"container-title":"Conservation biology : the journal of the Society for Conservation Biology","id":"ITEM-2","issued":{"date-parts":[["2016","3","15"]]},"title":"Toward quantification of the impact of 21(st) -century deforestation on the extinction risk of terrestrial vertebrates.","type":"article-journal"},"uris":["http://www.mendeley.com/documents/?uuid=9f2c098d-7f28-45a7-8f34-589fb92f27a5"]}],"mendeley":{"formattedCitation":"(Buchanan et al., 2008; Tracewski et al., 2016)","plainTextFormattedCitation":"(Buchanan et al., 2008; Tracewski et al., 2016)","previouslyFormattedCitation":"(Buchanan et al., 2008; Tracewski et al., 2016)"},"properties":{"noteIndex":0},"schema":"https://github.com/citation-style-language/schema/raw/master/csl-citation.json"}</w:instrText>
      </w:r>
      <w:r w:rsidR="00C5753C">
        <w:fldChar w:fldCharType="separate"/>
      </w:r>
      <w:r w:rsidR="00C5753C" w:rsidRPr="00C5753C">
        <w:rPr>
          <w:noProof/>
        </w:rPr>
        <w:t>(Buchanan et al., 2008; Tracewski et al., 2016)</w:t>
      </w:r>
      <w:r w:rsidR="00C5753C">
        <w:fldChar w:fldCharType="end"/>
      </w:r>
      <w:r w:rsidR="000A7FC1">
        <w:t>.</w:t>
      </w:r>
      <w:r w:rsidR="008D6F23">
        <w:t xml:space="preserve"> </w:t>
      </w:r>
      <w:r w:rsidR="00D23750">
        <w:t>I</w:t>
      </w:r>
      <w:r w:rsidR="005C0CB3">
        <w:t>nference of p</w:t>
      </w:r>
      <w:r w:rsidR="008D6F23">
        <w:t xml:space="preserve">opulation declines </w:t>
      </w:r>
      <w:r w:rsidR="005C0CB3">
        <w:t xml:space="preserve">for use in Red List assessment </w:t>
      </w:r>
      <w:r w:rsidR="008D6F23">
        <w:t xml:space="preserve">can also be </w:t>
      </w:r>
      <w:r w:rsidR="005C0CB3">
        <w:t xml:space="preserve">achieved </w:t>
      </w:r>
      <w:r w:rsidR="000572A1">
        <w:t>by applying statistical techniques to</w:t>
      </w:r>
      <w:r w:rsidR="005C0CB3">
        <w:t xml:space="preserve"> </w:t>
      </w:r>
      <w:r w:rsidR="00C7275A">
        <w:t>opportunistic</w:t>
      </w:r>
      <w:r w:rsidR="00A7006E">
        <w:t xml:space="preserve"> </w:t>
      </w:r>
      <w:r w:rsidR="00C647F3">
        <w:t xml:space="preserve">occurrence </w:t>
      </w:r>
      <w:r w:rsidR="00A7006E">
        <w:t>data</w:t>
      </w:r>
      <w:r w:rsidR="00C647F3">
        <w:t xml:space="preserve"> </w:t>
      </w:r>
      <w:r w:rsidR="003A553C">
        <w:fldChar w:fldCharType="begin" w:fldLock="1"/>
      </w:r>
      <w:r w:rsidR="00F04879">
        <w:instrText>ADDIN CSL_CITATION {"citationItems":[{"id":"ITEM-1","itemData":{"DOI":"10.1111/bij.12530","ISSN":"00244066","abstract":"IUCN Red Lists are recognized worldwide as powerful instruments for the conservation of species. Quantitative criteria to standardize approaches for estimating population trends, geographic ranges and population sizes have been developed at global and sub-global levels. Little attention has been given to the data needed to estimate species trends and range sizes for IUCN Red List assessments. Few regions collect monitoring data in a structured way and usually only for a limited number of taxa. Therefore, opportunistic data are increasingly used for estimating trends and geographic range sizes. Trend calculations use a range of proxies: (i) monitoring sentinel populations, (ii) estimating changes in available habitat, or (iii) statistical models of change based on opportunistic records. Geographic ranges have been determined using: (i) marginal occurrences, (ii) habitat distributions, (iii) range-wide occurrences, (iv) species distribution modelling (including site-occupancy models), and (v) process-based modelling. Red List assessments differ strongly among regions (Europe, Britain and Flanders, north Belgium). Across different taxonomic groups, in European Red Lists IUCN criteria B and D resulted in the highest level of threat. In Britain, this was the case for criterion D and criterion A, while in Flanders criterion B and criterion A resulted in the highest threat level. Among taxonomic groups, however, large differences in the use of IUCN criteria were revealed. We give examples from Europe, Britain and Flemish Red List assessments using opportunistic data and give recommendations for a more uniform use of IUCN criteria among regions and among taxonomic groups","author":[{"dropping-particle":"","family":"Maes","given":"Dirk","non-dropping-particle":"","parse-names":false,"suffix":""},{"dropping-particle":"","family":"Isaac","given":"Nick J. B.","non-dropping-particle":"","parse-names":false,"suffix":""},{"dropping-particle":"","family":"Harrower","given":"Colin A.","non-dropping-particle":"","parse-names":false,"suffix":""},{"dropping-particle":"","family":"Collen","given":"Ben","non-dropping-particle":"","parse-names":false,"suffix":""},{"dropping-particle":"","family":"Strien","given":"Arco J.","non-dropping-particle":"van","parse-names":false,"suffix":""},{"dropping-particle":"","family":"Roy","given":"David B.","non-dropping-particle":"","parse-names":false,"suffix":""}],"container-title":"Biological Journal of the Linnean Society","id":"ITEM-1","issued":{"date-parts":[["2015"]]},"page":"n/a-n/a","title":"The use of opportunistic data for IUCN Red List assessments","type":"article-journal"},"uris":["http://www.mendeley.com/documents/?uuid=c89bc0ee-779e-454c-88c4-f43d41946f29"]}],"mendeley":{"formattedCitation":"(Maes et al., 2015)","plainTextFormattedCitation":"(Maes et al., 2015)","previouslyFormattedCitation":"(Maes et al., 2015)"},"properties":{"noteIndex":0},"schema":"https://github.com/citation-style-language/schema/raw/master/csl-citation.json"}</w:instrText>
      </w:r>
      <w:r w:rsidR="003A553C">
        <w:fldChar w:fldCharType="separate"/>
      </w:r>
      <w:r w:rsidR="003A553C" w:rsidRPr="003A553C">
        <w:rPr>
          <w:noProof/>
        </w:rPr>
        <w:t>(Maes et al., 2015)</w:t>
      </w:r>
      <w:r w:rsidR="003A553C">
        <w:fldChar w:fldCharType="end"/>
      </w:r>
      <w:r w:rsidR="00A7006E">
        <w:t xml:space="preserve">, </w:t>
      </w:r>
      <w:r w:rsidR="00D23750">
        <w:t xml:space="preserve">provided that </w:t>
      </w:r>
      <w:r w:rsidR="005215CA">
        <w:t>appropriate</w:t>
      </w:r>
      <w:r w:rsidR="003A553C">
        <w:t xml:space="preserve"> </w:t>
      </w:r>
      <w:r w:rsidR="00F04879">
        <w:t xml:space="preserve">methods </w:t>
      </w:r>
      <w:r w:rsidR="00D23750">
        <w:t xml:space="preserve">are </w:t>
      </w:r>
      <w:r w:rsidR="00F04879">
        <w:t xml:space="preserve">used </w:t>
      </w:r>
      <w:r w:rsidR="00F04879">
        <w:fldChar w:fldCharType="begin" w:fldLock="1"/>
      </w:r>
      <w:r w:rsidR="00F153CE">
        <w:instrText>ADDIN CSL_CITATION {"citationItems":[{"id":"ITEM-1","itemData":{"DOI":"10.1111/2041-210X.12254","ISSN":"2041210X","author":[{"dropping-particle":"","family":"Isaac","given":"Nick J. B.","non-dropping-particle":"","parse-names":false,"suffix":""},{"dropping-particle":"","family":"Strien","given":"Arco J.","non-dropping-particle":"van","parse-names":false,"suffix":""},{"dropping-particle":"","family":"August","given":"Tom A.","non-dropping-particle":"","parse-names":false,"suffix":""},{"dropping-particle":"","family":"Zeeuw","given":"Marnix P.","non-dropping-particle":"de","parse-names":false,"suffix":""},{"dropping-particle":"","family":"Roy","given":"David B.","non-dropping-particle":"","parse-names":false,"suffix":""}],"container-title":"Methods in Ecology and Evolution","editor":[{"dropping-particle":"","family":"Anderson","given":"Barbara","non-dropping-particle":"","parse-names":false,"suffix":""}],"id":"ITEM-1","issue":"10","issued":{"date-parts":[["2014","10","27"]]},"page":"1052-1060","title":"Statistics for citizen science: extracting signals of change from noisy ecological data","type":"article-journal","volume":"5"},"uris":["http://www.mendeley.com/documents/?uuid=70cc3892-8a61-4441-a278-37a81eb2db5a"]}],"mendeley":{"formattedCitation":"(Isaac et al., 2014)","plainTextFormattedCitation":"(Isaac et al., 2014)","previouslyFormattedCitation":"(Isaac et al., 2014)"},"properties":{"noteIndex":0},"schema":"https://github.com/citation-style-language/schema/raw/master/csl-citation.json"}</w:instrText>
      </w:r>
      <w:r w:rsidR="00F04879">
        <w:fldChar w:fldCharType="separate"/>
      </w:r>
      <w:r w:rsidR="00F04879" w:rsidRPr="00F04879">
        <w:rPr>
          <w:noProof/>
        </w:rPr>
        <w:t>(Isaac et al., 2014)</w:t>
      </w:r>
      <w:r w:rsidR="00F04879">
        <w:fldChar w:fldCharType="end"/>
      </w:r>
      <w:r w:rsidR="007F46DF">
        <w:t>.</w:t>
      </w:r>
    </w:p>
    <w:p w14:paraId="1DE96913" w14:textId="5061C3CC" w:rsidR="00F4662D" w:rsidRDefault="00D96A4B" w:rsidP="00B90357">
      <w:r>
        <w:t>The Red List</w:t>
      </w:r>
      <w:r w:rsidR="00C27105">
        <w:t>ing proce</w:t>
      </w:r>
      <w:r w:rsidR="008B38CA">
        <w:t>ss</w:t>
      </w:r>
      <w:r w:rsidR="00C27105">
        <w:t xml:space="preserve"> can also be improved with existing tools</w:t>
      </w:r>
      <w:r w:rsidR="001F5D6A">
        <w:t xml:space="preserve"> (Table S3)</w:t>
      </w:r>
      <w:r w:rsidR="00451B59">
        <w:t>.</w:t>
      </w:r>
      <w:r w:rsidR="00C27105">
        <w:t xml:space="preserve"> </w:t>
      </w:r>
      <w:r w:rsidR="006832BB">
        <w:t xml:space="preserve">Online consultation via web-based </w:t>
      </w:r>
      <w:r w:rsidR="003B115E" w:rsidRPr="00ED53A1">
        <w:rPr>
          <w:i/>
        </w:rPr>
        <w:t>for</w:t>
      </w:r>
      <w:r w:rsidR="00ED53A1" w:rsidRPr="00ED53A1">
        <w:rPr>
          <w:i/>
        </w:rPr>
        <w:t>a</w:t>
      </w:r>
      <w:r w:rsidR="003B115E">
        <w:t xml:space="preserve"> has proven</w:t>
      </w:r>
      <w:r w:rsidR="008C264D">
        <w:t xml:space="preserve"> a</w:t>
      </w:r>
      <w:r w:rsidR="003B115E">
        <w:t xml:space="preserve"> more </w:t>
      </w:r>
      <w:r w:rsidR="00527345">
        <w:t xml:space="preserve">cost-effective </w:t>
      </w:r>
      <w:r w:rsidR="003520EC">
        <w:t xml:space="preserve">approach </w:t>
      </w:r>
      <w:r w:rsidR="003B115E">
        <w:t xml:space="preserve">to </w:t>
      </w:r>
      <w:r w:rsidR="00F153CE">
        <w:t xml:space="preserve">Red List assessments </w:t>
      </w:r>
      <w:r w:rsidR="003520EC">
        <w:t>t</w:t>
      </w:r>
      <w:r w:rsidR="008C264D">
        <w:t>han</w:t>
      </w:r>
      <w:r w:rsidR="003520EC">
        <w:t xml:space="preserve"> </w:t>
      </w:r>
      <w:r w:rsidR="00F153CE">
        <w:t xml:space="preserve">in-person workshops </w:t>
      </w:r>
      <w:r w:rsidR="00F153CE">
        <w:fldChar w:fldCharType="begin" w:fldLock="1"/>
      </w:r>
      <w:r w:rsidR="00952FFA">
        <w:instrText>ADDIN CSL_CITATION {"citationItems":[{"id":"ITEM-1","itemData":{"DOI":"10.1111/conl.12040","ISBN":"3906495825","ISSN":"1755263X","author":[{"dropping-particle":"","family":"Rondinini","given":"Carlo","non-dropping-particle":"","parse-names":false,"suffix":""},{"dropping-particle":"","family":"Marco","given":"Moreno","non-dropping-particle":"Di","parse-names":false,"suffix":""},{"dropping-particle":"","family":"Visconti","given":"Piero","non-dropping-particle":"","parse-names":false,"suffix":""},{"dropping-particle":"","family":"Butchart","given":"Stuart H.M.","non-dropping-particle":"","parse-names":false,"suffix":""},{"dropping-particle":"","family":"Boitani","given":"Luigi","non-dropping-particle":"","parse-names":false,"suffix":""}],"container-title":"Conservation Letters","id":"ITEM-1","issued":{"date-parts":[["2013","6","26"]]},"page":"n/a-n/a","title":"Update or outdate: long-term viability of the IUCN Red List","type":"article-journal","volume":"7"},"uris":["http://www.mendeley.com/documents/?uuid=f35a5735-d8b9-43ee-b206-60db7e4764d4"]}],"mendeley":{"formattedCitation":"(Rondinini et al., 2013)","plainTextFormattedCitation":"(Rondinini et al., 2013)","previouslyFormattedCitation":"(Rondinini et al., 2013)"},"properties":{"noteIndex":0},"schema":"https://github.com/citation-style-language/schema/raw/master/csl-citation.json"}</w:instrText>
      </w:r>
      <w:r w:rsidR="00F153CE">
        <w:fldChar w:fldCharType="separate"/>
      </w:r>
      <w:r w:rsidR="00F153CE" w:rsidRPr="00F153CE">
        <w:rPr>
          <w:noProof/>
        </w:rPr>
        <w:t>(Rondinini et al., 2013)</w:t>
      </w:r>
      <w:r w:rsidR="00F153CE">
        <w:fldChar w:fldCharType="end"/>
      </w:r>
      <w:r w:rsidR="00CD72CD">
        <w:t xml:space="preserve">. </w:t>
      </w:r>
      <w:r w:rsidR="00E667B4">
        <w:t xml:space="preserve">A web-based </w:t>
      </w:r>
      <w:r w:rsidR="00CC5604">
        <w:t xml:space="preserve">community </w:t>
      </w:r>
      <w:r w:rsidR="00E667B4">
        <w:t xml:space="preserve">approach could also </w:t>
      </w:r>
      <w:r w:rsidR="00C6247E">
        <w:t xml:space="preserve">help transfer </w:t>
      </w:r>
      <w:r w:rsidR="009E6A68">
        <w:t>Red List assess</w:t>
      </w:r>
      <w:r w:rsidR="001A6382">
        <w:t xml:space="preserve">ment </w:t>
      </w:r>
      <w:r w:rsidR="00C6247E">
        <w:t>knowledge from experienced to less</w:t>
      </w:r>
      <w:r w:rsidR="00D23750">
        <w:t>-</w:t>
      </w:r>
      <w:r w:rsidR="00C6247E">
        <w:t xml:space="preserve">experienced assessors </w:t>
      </w:r>
      <w:r w:rsidR="00987E23">
        <w:t xml:space="preserve">via </w:t>
      </w:r>
      <w:r w:rsidR="00781F3C">
        <w:t>social</w:t>
      </w:r>
      <w:r w:rsidR="003724EC">
        <w:t xml:space="preserve"> Q</w:t>
      </w:r>
      <w:r w:rsidR="002C34F8">
        <w:t>&amp;</w:t>
      </w:r>
      <w:r w:rsidR="003724EC">
        <w:t xml:space="preserve">A </w:t>
      </w:r>
      <w:r w:rsidR="00C6247E">
        <w:t>platform</w:t>
      </w:r>
      <w:r w:rsidR="00987E23">
        <w:t>s</w:t>
      </w:r>
      <w:r w:rsidR="00372368">
        <w:t xml:space="preserve">, such as those hosted by </w:t>
      </w:r>
      <w:r w:rsidR="009444D8">
        <w:t xml:space="preserve">Stack </w:t>
      </w:r>
      <w:r w:rsidR="00180B22">
        <w:t>Exchange</w:t>
      </w:r>
      <w:r w:rsidR="009444D8" w:rsidRPr="002562ED">
        <w:t xml:space="preserve"> </w:t>
      </w:r>
      <w:r w:rsidR="009444D8">
        <w:t>[</w:t>
      </w:r>
      <w:r w:rsidR="009444D8" w:rsidRPr="002562ED">
        <w:t>https://stack</w:t>
      </w:r>
      <w:r w:rsidR="00180B22">
        <w:t>exchange</w:t>
      </w:r>
      <w:r w:rsidR="009444D8" w:rsidRPr="002562ED">
        <w:t>.com</w:t>
      </w:r>
      <w:r w:rsidR="009444D8">
        <w:t>]</w:t>
      </w:r>
      <w:r w:rsidR="00FC0F8E">
        <w:t>.</w:t>
      </w:r>
      <w:r w:rsidR="00322B78">
        <w:t xml:space="preserve"> </w:t>
      </w:r>
      <w:r w:rsidR="00B8473A">
        <w:t>N</w:t>
      </w:r>
      <w:r w:rsidR="00B46258">
        <w:t xml:space="preserve">ew techniques such as chatbots </w:t>
      </w:r>
      <w:r w:rsidR="00B76302">
        <w:t>could provide automated support</w:t>
      </w:r>
      <w:r w:rsidR="00C8325B">
        <w:t>.</w:t>
      </w:r>
      <w:r w:rsidR="00B76302">
        <w:t xml:space="preserve"> </w:t>
      </w:r>
      <w:r w:rsidR="00FF179D">
        <w:t xml:space="preserve">Sharing knowledge in a way that is </w:t>
      </w:r>
      <w:r w:rsidR="00497B87">
        <w:t>open to all should yield h</w:t>
      </w:r>
      <w:r w:rsidR="00322B78">
        <w:t>igher quality assessments</w:t>
      </w:r>
      <w:r w:rsidR="00497B87">
        <w:t xml:space="preserve"> and </w:t>
      </w:r>
      <w:r w:rsidR="00322B78">
        <w:t>more efficient transfer to the Red List</w:t>
      </w:r>
      <w:r w:rsidR="00B375F9">
        <w:t xml:space="preserve">, as well as alleviating pressure </w:t>
      </w:r>
      <w:r w:rsidR="003F4D8D">
        <w:t>on t</w:t>
      </w:r>
      <w:r w:rsidR="009F25BB">
        <w:t>he</w:t>
      </w:r>
      <w:r w:rsidR="003F4D8D">
        <w:t xml:space="preserve"> Red List </w:t>
      </w:r>
      <w:r w:rsidR="009F25BB">
        <w:t xml:space="preserve">Unit </w:t>
      </w:r>
      <w:r w:rsidR="003F4D8D">
        <w:t xml:space="preserve">as the main </w:t>
      </w:r>
      <w:r w:rsidR="002C34F8">
        <w:t xml:space="preserve">information </w:t>
      </w:r>
      <w:r w:rsidR="003F4D8D">
        <w:t xml:space="preserve">resource </w:t>
      </w:r>
      <w:r w:rsidR="002C34F8">
        <w:t>for assessors</w:t>
      </w:r>
      <w:r w:rsidR="009F25BB">
        <w:t>.</w:t>
      </w:r>
    </w:p>
    <w:p w14:paraId="40B87DCA" w14:textId="19FD25C9" w:rsidR="00EA6CD2" w:rsidRDefault="00933310" w:rsidP="00933310">
      <w:pPr>
        <w:pStyle w:val="Heading2"/>
      </w:pPr>
      <w:bookmarkStart w:id="22" w:name="_Toc518374416"/>
      <w:r>
        <w:t>4.4. Monitoring progress</w:t>
      </w:r>
      <w:bookmarkEnd w:id="22"/>
    </w:p>
    <w:p w14:paraId="0B403AC0" w14:textId="264954BF" w:rsidR="00DB0028" w:rsidRDefault="001C6707" w:rsidP="00820E38">
      <w:r>
        <w:t xml:space="preserve">What is the evidence that the </w:t>
      </w:r>
      <w:r w:rsidR="00B57B54">
        <w:t>actions already undertaken, or proposed</w:t>
      </w:r>
      <w:r w:rsidR="00BB36C7">
        <w:t xml:space="preserve"> in this review</w:t>
      </w:r>
      <w:r w:rsidR="00BD2E5A" w:rsidRPr="69FCC36A">
        <w:t>,</w:t>
      </w:r>
      <w:r w:rsidR="00BB36C7" w:rsidRPr="69FCC36A">
        <w:t xml:space="preserve"> </w:t>
      </w:r>
      <w:r w:rsidR="00BD2E5A">
        <w:t>can benefit</w:t>
      </w:r>
      <w:r w:rsidR="006D06EA" w:rsidRPr="69FCC36A">
        <w:t xml:space="preserve"> </w:t>
      </w:r>
      <w:r w:rsidR="00BD2E5A">
        <w:t xml:space="preserve">the </w:t>
      </w:r>
      <w:r w:rsidR="006D06EA">
        <w:t xml:space="preserve">plant Red List? </w:t>
      </w:r>
      <w:r w:rsidR="00D23750">
        <w:t>I</w:t>
      </w:r>
      <w:r w:rsidR="00CA23E9">
        <w:t xml:space="preserve">t is hard to tease apart </w:t>
      </w:r>
      <w:r w:rsidR="0099548F">
        <w:t xml:space="preserve">the </w:t>
      </w:r>
      <w:r w:rsidR="00D23750">
        <w:t xml:space="preserve">overlapping </w:t>
      </w:r>
      <w:r w:rsidR="0099548F">
        <w:t xml:space="preserve">impact </w:t>
      </w:r>
      <w:r w:rsidR="00B57B54">
        <w:t xml:space="preserve">of </w:t>
      </w:r>
      <w:r w:rsidR="009A635E">
        <w:t xml:space="preserve">different interventions. </w:t>
      </w:r>
      <w:r w:rsidR="00D776CF">
        <w:t>W</w:t>
      </w:r>
      <w:r w:rsidR="009A635E">
        <w:t xml:space="preserve">e expect to see the overall trend </w:t>
      </w:r>
      <w:r w:rsidR="002F10CE">
        <w:t>in numbers of plant assessment</w:t>
      </w:r>
      <w:r w:rsidR="00D52381">
        <w:t>s</w:t>
      </w:r>
      <w:r w:rsidR="007906C8" w:rsidRPr="69FCC36A">
        <w:t xml:space="preserve"> </w:t>
      </w:r>
      <w:r w:rsidR="00D52381">
        <w:t xml:space="preserve">increase, with </w:t>
      </w:r>
      <w:r w:rsidR="28744F29">
        <w:t>marked</w:t>
      </w:r>
      <w:r w:rsidR="00046FFD" w:rsidRPr="69FCC36A">
        <w:t xml:space="preserve"> </w:t>
      </w:r>
      <w:r w:rsidR="00D52381">
        <w:t>growth in</w:t>
      </w:r>
      <w:r w:rsidR="15085135">
        <w:t xml:space="preserve"> assessments of</w:t>
      </w:r>
      <w:r w:rsidR="00D52381" w:rsidRPr="69FCC36A">
        <w:t>:</w:t>
      </w:r>
      <w:r w:rsidR="002F10CE">
        <w:t xml:space="preserve"> Least Concern species</w:t>
      </w:r>
      <w:r w:rsidR="00D52381">
        <w:t>, newly described species</w:t>
      </w:r>
      <w:r w:rsidR="009F210E" w:rsidRPr="69FCC36A">
        <w:t xml:space="preserve">, </w:t>
      </w:r>
      <w:r w:rsidR="00D571BE">
        <w:t xml:space="preserve">non-English language </w:t>
      </w:r>
      <w:r w:rsidR="009F210E">
        <w:t>and national or regional endemics</w:t>
      </w:r>
      <w:r w:rsidR="00D571BE" w:rsidRPr="69FCC36A">
        <w:t xml:space="preserve">. </w:t>
      </w:r>
      <w:r w:rsidR="00D23750">
        <w:t>N</w:t>
      </w:r>
      <w:r w:rsidR="007E26DE">
        <w:t xml:space="preserve">ew Specialist Groups or Red List Authorities should </w:t>
      </w:r>
      <w:r w:rsidR="00D23750">
        <w:t>increase</w:t>
      </w:r>
      <w:r w:rsidR="007E26DE">
        <w:t xml:space="preserve"> assessments for taxa under their </w:t>
      </w:r>
      <w:r w:rsidR="231D698B">
        <w:t>remit</w:t>
      </w:r>
      <w:r w:rsidR="00046FFD" w:rsidRPr="69FCC36A">
        <w:t xml:space="preserve">. </w:t>
      </w:r>
      <w:r w:rsidR="00A10607">
        <w:t xml:space="preserve">To monitor </w:t>
      </w:r>
      <w:r w:rsidR="00D23750">
        <w:t xml:space="preserve">the </w:t>
      </w:r>
      <w:r w:rsidR="00A10607">
        <w:t>envisaged growth, we developed a data dashboard</w:t>
      </w:r>
      <w:r w:rsidR="00F22BDA">
        <w:t xml:space="preserve"> that </w:t>
      </w:r>
      <w:r w:rsidR="004F3E76">
        <w:t>will</w:t>
      </w:r>
      <w:r w:rsidR="00F22BDA">
        <w:t xml:space="preserve"> be updated </w:t>
      </w:r>
      <w:r w:rsidR="001C33FF">
        <w:t xml:space="preserve">as the Red List is </w:t>
      </w:r>
      <w:r w:rsidR="004F3E76">
        <w:t>updated</w:t>
      </w:r>
      <w:r w:rsidR="00D23750" w:rsidRPr="69FCC36A">
        <w:t xml:space="preserve">: </w:t>
      </w:r>
      <w:r w:rsidR="00987E23" w:rsidRPr="00987E23">
        <w:t>https://spbachman.shinyapps.io/plantdash</w:t>
      </w:r>
      <w:r w:rsidR="004F3E76" w:rsidRPr="69FCC36A">
        <w:t xml:space="preserve">. </w:t>
      </w:r>
      <w:r w:rsidR="00D23750">
        <w:t>With this tool</w:t>
      </w:r>
      <w:r w:rsidR="001603BF">
        <w:t xml:space="preserve"> we can easily monitor growth </w:t>
      </w:r>
      <w:r w:rsidR="00A75C4F">
        <w:t xml:space="preserve">and </w:t>
      </w:r>
      <w:r w:rsidR="00BD2E5A">
        <w:t>allow the</w:t>
      </w:r>
      <w:r w:rsidR="001603BF">
        <w:t xml:space="preserve"> broader Red List community</w:t>
      </w:r>
      <w:r w:rsidR="00BD2E5A">
        <w:t xml:space="preserve"> to observe the progress made</w:t>
      </w:r>
      <w:r w:rsidR="001603BF" w:rsidRPr="69FCC36A">
        <w:t xml:space="preserve">. </w:t>
      </w:r>
      <w:r w:rsidR="00050A05">
        <w:lastRenderedPageBreak/>
        <w:t>Progress is likely to result from a combination of factors</w:t>
      </w:r>
      <w:r w:rsidR="00B70042">
        <w:t xml:space="preserve"> that collectively will have impact, rather </w:t>
      </w:r>
      <w:r w:rsidR="00D76BC2">
        <w:t xml:space="preserve">like </w:t>
      </w:r>
      <w:r w:rsidR="00A938F8">
        <w:t xml:space="preserve">the </w:t>
      </w:r>
      <w:r w:rsidR="00D76BC2">
        <w:t xml:space="preserve">stabilization ‘wedges’ </w:t>
      </w:r>
      <w:r w:rsidR="00C605C6">
        <w:t xml:space="preserve">proposed </w:t>
      </w:r>
      <w:r w:rsidR="00D23750">
        <w:t xml:space="preserve">for </w:t>
      </w:r>
      <w:r w:rsidR="00847242">
        <w:t>mov</w:t>
      </w:r>
      <w:r w:rsidR="00D23750">
        <w:t>ing</w:t>
      </w:r>
      <w:r w:rsidR="00847242">
        <w:t xml:space="preserve"> from business</w:t>
      </w:r>
      <w:r w:rsidR="00E632C5" w:rsidRPr="69FCC36A">
        <w:t>-</w:t>
      </w:r>
      <w:r w:rsidR="00847242">
        <w:t>as</w:t>
      </w:r>
      <w:r w:rsidR="00E632C5" w:rsidRPr="69FCC36A">
        <w:t>-</w:t>
      </w:r>
      <w:r w:rsidR="00847242">
        <w:t xml:space="preserve">usual to </w:t>
      </w:r>
      <w:r w:rsidR="0035747E">
        <w:t>a stable emission</w:t>
      </w:r>
      <w:r w:rsidR="00E632C5">
        <w:t>s</w:t>
      </w:r>
      <w:r w:rsidR="0035747E">
        <w:t xml:space="preserve"> scenario in response to </w:t>
      </w:r>
      <w:r w:rsidR="00C605C6">
        <w:t xml:space="preserve">climate change </w:t>
      </w:r>
      <w:r w:rsidR="00C33329">
        <w:fldChar w:fldCharType="begin" w:fldLock="1"/>
      </w:r>
      <w:r w:rsidR="000D49DA">
        <w:instrText>ADDIN CSL_CITATION {"citationItems":[{"id":"ITEM-1","itemData":{"DOI":"10.1126/science.1100103","ISSN":"1095-9203","PMID":"15310891","abstract":"Humanity already possesses the fundamental scientific, technical, and industrial know-how to solve the carbon and climate problem for the next half-century. A portfolio of technologies now exists to meet the world's energy needs over the next 50 years and limit atmospheric CO2 to a trajectory that avoids a doubling of the preindustrial concentration. Every element in this portfolio has passed beyond the laboratory bench and demonstration project; many are already implemented somewhere at full industrial scale. Although no element is a credible candidate for doing the entire job (or even half the job) by itself, the portfolio as a whole is large enough that not every element has to be used.","author":[{"dropping-particle":"","family":"Pacala","given":"S","non-dropping-particle":"","parse-names":false,"suffix":""},{"dropping-particle":"","family":"Socolow","given":"R","non-dropping-particle":"","parse-names":false,"suffix":""}],"container-title":"Science (New York, N.Y.)","id":"ITEM-1","issue":"5686","issued":{"date-parts":[["2004","8","13"]]},"page":"968-72","publisher":"American Association for the Advancement of Science","title":"Stabilization wedges: solving the climate problem for the next 50 years with current technologies.","type":"article-journal","volume":"305"},"uris":["http://www.mendeley.com/documents/?uuid=ed686b2e-6f2e-3b64-9fd2-ef31bf534103"]}],"mendeley":{"formattedCitation":"(Pacala and Socolow, 2004)","plainTextFormattedCitation":"(Pacala and Socolow, 2004)","previouslyFormattedCitation":"(Pacala and Socolow, 2004)"},"properties":{"noteIndex":0},"schema":"https://github.com/citation-style-language/schema/raw/master/csl-citation.json"}</w:instrText>
      </w:r>
      <w:r w:rsidR="00C33329">
        <w:fldChar w:fldCharType="separate"/>
      </w:r>
      <w:r w:rsidR="00C33329" w:rsidRPr="00C33329">
        <w:rPr>
          <w:noProof/>
        </w:rPr>
        <w:t>(Pacala and Socolow, 2004)</w:t>
      </w:r>
      <w:r w:rsidR="00C33329">
        <w:fldChar w:fldCharType="end"/>
      </w:r>
      <w:r w:rsidR="00847242" w:rsidRPr="69FCC36A">
        <w:t>.</w:t>
      </w:r>
    </w:p>
    <w:p w14:paraId="090EA6F1" w14:textId="342447B5" w:rsidR="00355C23" w:rsidRPr="007B6D67" w:rsidRDefault="00B3056D" w:rsidP="00AF0933">
      <w:pPr>
        <w:pStyle w:val="Heading1"/>
      </w:pPr>
      <w:bookmarkStart w:id="23" w:name="_Toc518374417"/>
      <w:r>
        <w:t>5.</w:t>
      </w:r>
      <w:r w:rsidR="004B515C">
        <w:t xml:space="preserve"> </w:t>
      </w:r>
      <w:r w:rsidR="1E97000F" w:rsidRPr="007B6D67">
        <w:t>Conclusion</w:t>
      </w:r>
      <w:bookmarkEnd w:id="23"/>
    </w:p>
    <w:p w14:paraId="4DEC0D92" w14:textId="7008447E" w:rsidR="00800B3A" w:rsidRDefault="00AB7816" w:rsidP="11B17A1D">
      <w:r>
        <w:t>We have demonstrated</w:t>
      </w:r>
      <w:r w:rsidR="000356F5">
        <w:t xml:space="preserve"> that </w:t>
      </w:r>
      <w:r w:rsidR="00DB08FC">
        <w:t>although positive steps have been taken</w:t>
      </w:r>
      <w:r w:rsidR="00790071">
        <w:t xml:space="preserve"> to grow the Red List of </w:t>
      </w:r>
      <w:r w:rsidR="0024487F">
        <w:t xml:space="preserve">vascular </w:t>
      </w:r>
      <w:r w:rsidR="00790071">
        <w:t>plants</w:t>
      </w:r>
      <w:r w:rsidR="00DB08FC" w:rsidRPr="11B17A1D">
        <w:t>,</w:t>
      </w:r>
      <w:r w:rsidR="5C353719" w:rsidRPr="11B17A1D">
        <w:t xml:space="preserve"> </w:t>
      </w:r>
      <w:r w:rsidR="68B38FC5" w:rsidRPr="68B38FC5">
        <w:t xml:space="preserve">the </w:t>
      </w:r>
      <w:r w:rsidR="6FA648C1" w:rsidRPr="68B38FC5">
        <w:t>rate</w:t>
      </w:r>
      <w:r w:rsidR="68B38FC5" w:rsidRPr="11B17A1D">
        <w:t xml:space="preserve"> </w:t>
      </w:r>
      <w:r w:rsidR="6FA648C1" w:rsidRPr="68B38FC5">
        <w:t xml:space="preserve">of new assessments </w:t>
      </w:r>
      <w:r w:rsidR="68B38FC5" w:rsidRPr="68B38FC5">
        <w:t>has yet to achie</w:t>
      </w:r>
      <w:r w:rsidR="5A901AF9" w:rsidRPr="5A901AF9">
        <w:t xml:space="preserve">ve levels that </w:t>
      </w:r>
      <w:r w:rsidR="00D56075">
        <w:t xml:space="preserve">would be needed to reach goals like the Barometer of Life, </w:t>
      </w:r>
      <w:r w:rsidR="265B421F" w:rsidRPr="6BC2B220">
        <w:t>such as</w:t>
      </w:r>
      <w:r w:rsidR="57F2837D">
        <w:t xml:space="preserve"> a 10-fold i</w:t>
      </w:r>
      <w:r w:rsidR="6FA648C1">
        <w:t>ncrease in annual assessment output</w:t>
      </w:r>
      <w:r w:rsidR="00E07A48" w:rsidRPr="11B17A1D">
        <w:t>.</w:t>
      </w:r>
      <w:r w:rsidR="000F56C2" w:rsidRPr="11B17A1D">
        <w:t xml:space="preserve"> </w:t>
      </w:r>
      <w:r w:rsidR="004C4192">
        <w:t xml:space="preserve">This may be due to a lag </w:t>
      </w:r>
      <w:r w:rsidR="004658D2">
        <w:t xml:space="preserve">after </w:t>
      </w:r>
      <w:r w:rsidR="004C4192">
        <w:t xml:space="preserve">new </w:t>
      </w:r>
      <w:r w:rsidR="00FD0314">
        <w:t>opportunities</w:t>
      </w:r>
      <w:r w:rsidR="004C4192">
        <w:t xml:space="preserve"> </w:t>
      </w:r>
      <w:r w:rsidR="00AA3D68">
        <w:t xml:space="preserve">have been </w:t>
      </w:r>
      <w:r w:rsidR="004C4192">
        <w:t>recognised</w:t>
      </w:r>
      <w:r w:rsidR="00A04D0D" w:rsidRPr="11B17A1D">
        <w:t>,</w:t>
      </w:r>
      <w:r w:rsidR="004C4192" w:rsidRPr="11B17A1D">
        <w:t xml:space="preserve"> </w:t>
      </w:r>
      <w:r w:rsidR="00B63C12">
        <w:t>such as extending assessment language options</w:t>
      </w:r>
      <w:r w:rsidR="00A04D0D" w:rsidRPr="11B17A1D">
        <w:t>,</w:t>
      </w:r>
      <w:r w:rsidR="00B63C12" w:rsidRPr="11B17A1D">
        <w:t xml:space="preserve"> </w:t>
      </w:r>
      <w:r w:rsidR="004C4192">
        <w:t xml:space="preserve">and </w:t>
      </w:r>
      <w:r w:rsidR="00B279FC">
        <w:t xml:space="preserve">as </w:t>
      </w:r>
      <w:r w:rsidR="004C4192">
        <w:t>new methods are adopted</w:t>
      </w:r>
      <w:r w:rsidR="00A04D0D" w:rsidRPr="11B17A1D">
        <w:t>,</w:t>
      </w:r>
      <w:r w:rsidR="00B63C12">
        <w:t xml:space="preserve"> such as batch </w:t>
      </w:r>
      <w:r w:rsidR="00A04D0D">
        <w:t xml:space="preserve">assessment </w:t>
      </w:r>
      <w:r w:rsidR="00B63C12">
        <w:t xml:space="preserve">upload. </w:t>
      </w:r>
    </w:p>
    <w:p w14:paraId="46130E5A" w14:textId="6DD564DD" w:rsidR="0095403F" w:rsidRDefault="00072FBF" w:rsidP="00820E38">
      <w:r>
        <w:t xml:space="preserve">In the drive to grow the Red List </w:t>
      </w:r>
      <w:r w:rsidR="001A2010">
        <w:t>further</w:t>
      </w:r>
      <w:r>
        <w:t>, w</w:t>
      </w:r>
      <w:r w:rsidR="0095403F">
        <w:t xml:space="preserve">e have highlighted </w:t>
      </w:r>
      <w:r w:rsidR="007949C5">
        <w:t xml:space="preserve">how </w:t>
      </w:r>
      <w:r w:rsidR="0095403F">
        <w:t xml:space="preserve">several </w:t>
      </w:r>
      <w:r w:rsidR="00503743">
        <w:t>possible</w:t>
      </w:r>
      <w:r w:rsidR="0095403F">
        <w:t xml:space="preserve"> quick wins c</w:t>
      </w:r>
      <w:r w:rsidR="69FCC36A">
        <w:t>ould</w:t>
      </w:r>
      <w:r w:rsidR="0095403F">
        <w:t xml:space="preserve"> be achieved (e.g.</w:t>
      </w:r>
      <w:r w:rsidR="00CA2CCD" w:rsidRPr="0A518CB7">
        <w:t xml:space="preserve"> </w:t>
      </w:r>
      <w:r w:rsidR="00CB2074">
        <w:t>automation of Least Concern assessment</w:t>
      </w:r>
      <w:r w:rsidR="0063189B">
        <w:t>s</w:t>
      </w:r>
      <w:r w:rsidR="0095403F">
        <w:t xml:space="preserve">), as well as key investment </w:t>
      </w:r>
      <w:r w:rsidR="001227B2">
        <w:t xml:space="preserve">needs </w:t>
      </w:r>
      <w:r w:rsidR="0095403F">
        <w:t>for future growth of the R</w:t>
      </w:r>
      <w:r w:rsidR="00B5482B">
        <w:t>ed List</w:t>
      </w:r>
      <w:r w:rsidR="0095403F">
        <w:t xml:space="preserve"> (e.g. </w:t>
      </w:r>
      <w:r w:rsidR="00CB2074">
        <w:t xml:space="preserve">training and capacity building </w:t>
      </w:r>
      <w:r w:rsidR="00B5482B">
        <w:t>and supporting core operating costs of the Red List</w:t>
      </w:r>
      <w:r w:rsidR="00CB2074" w:rsidRPr="0A518CB7">
        <w:t>)</w:t>
      </w:r>
      <w:r w:rsidR="0095403F">
        <w:t xml:space="preserve">. Most of </w:t>
      </w:r>
      <w:r w:rsidR="3B6260D2">
        <w:t>our findings are also applicable</w:t>
      </w:r>
      <w:r w:rsidR="0095403F">
        <w:t xml:space="preserve"> to other speciose groups</w:t>
      </w:r>
      <w:r w:rsidR="00B27D92" w:rsidRPr="0A518CB7">
        <w:t xml:space="preserve">, </w:t>
      </w:r>
      <w:r>
        <w:t xml:space="preserve">that are </w:t>
      </w:r>
      <w:r w:rsidR="00E0073D">
        <w:t xml:space="preserve">under-represented on the Red List, </w:t>
      </w:r>
      <w:r w:rsidR="00B27D92">
        <w:t>although the</w:t>
      </w:r>
      <w:r w:rsidR="00FD0314">
        <w:t>se</w:t>
      </w:r>
      <w:r w:rsidR="00B27D92">
        <w:t xml:space="preserve"> will bring unique challenges</w:t>
      </w:r>
      <w:r w:rsidR="0057561E" w:rsidRPr="0A518CB7">
        <w:t xml:space="preserve"> </w:t>
      </w:r>
      <w:r w:rsidR="0057561E">
        <w:fldChar w:fldCharType="begin" w:fldLock="1"/>
      </w:r>
      <w:r w:rsidR="003677B8">
        <w:instrText>ADDIN CSL_CITATION {"citationItems":[{"id":"ITEM-1","itemData":{"DOI":"10.1016/j.biocon.2011.07.024","ISSN":"00063207","abstract":"Despite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 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evidence.","author":[{"dropping-particle":"","family":"Cardoso","given":"Pedro","non-dropping-particle":"","parse-names":false,"suffix":""},{"dropping-particle":"","family":"Erwin","given":"Terry L.","non-dropping-particle":"","parse-names":false,"suffix":""},{"dropping-particle":"","family":"Borges","given":"Paulo A.V.","non-dropping-particle":"","parse-names":false,"suffix":""},{"dropping-particle":"","family":"New","given":"Tim R.","non-dropping-particle":"","parse-names":false,"suffix":""}],"container-title":"Biological Conservation","id":"ITEM-1","issue":"11","issued":{"date-parts":[["2011","11"]]},"page":"2647-2655","title":"The seven impediments in invertebrate conservation and how to overcome them","type":"article-journal","volume":"144"},"uris":["http://www.mendeley.com/documents/?uuid=d4710bba-e12c-45d7-8ae5-b4c1e76e4e02"]}],"mendeley":{"formattedCitation":"(Cardoso et al., 2011)","plainTextFormattedCitation":"(Cardoso et al., 2011)","previouslyFormattedCitation":"(Cardoso et al., 2011)"},"properties":{"noteIndex":0},"schema":"https://github.com/citation-style-language/schema/raw/master/csl-citation.json"}</w:instrText>
      </w:r>
      <w:r w:rsidR="0057561E">
        <w:fldChar w:fldCharType="separate"/>
      </w:r>
      <w:r w:rsidR="0057561E" w:rsidRPr="0057561E">
        <w:rPr>
          <w:noProof/>
        </w:rPr>
        <w:t>(Cardoso et al., 2011)</w:t>
      </w:r>
      <w:r w:rsidR="0057561E">
        <w:fldChar w:fldCharType="end"/>
      </w:r>
      <w:r w:rsidR="00B27D92" w:rsidRPr="0A518CB7">
        <w:t xml:space="preserve">. </w:t>
      </w:r>
    </w:p>
    <w:p w14:paraId="04369C43" w14:textId="396B422C" w:rsidR="00B27D92" w:rsidRDefault="00B27D92" w:rsidP="00820E38">
      <w:r>
        <w:t xml:space="preserve">We hope to stimulate further discussion on the challenge of expanding the Red List in a </w:t>
      </w:r>
      <w:r w:rsidR="002B38C4">
        <w:t xml:space="preserve">strategic and </w:t>
      </w:r>
      <w:r>
        <w:t>cost-effective way that remains scientifically robust.</w:t>
      </w:r>
      <w:r w:rsidR="0059379C" w:rsidRPr="304245DA">
        <w:t xml:space="preserve"> </w:t>
      </w:r>
      <w:r w:rsidR="007D042C">
        <w:t xml:space="preserve">In an era of </w:t>
      </w:r>
      <w:r w:rsidR="00950083">
        <w:t xml:space="preserve">intensifying threats, it is urgent that </w:t>
      </w:r>
      <w:r w:rsidR="00A80422">
        <w:t xml:space="preserve">we </w:t>
      </w:r>
      <w:r w:rsidR="00950083">
        <w:t>work towards a</w:t>
      </w:r>
      <w:r w:rsidR="003221D7">
        <w:t>s</w:t>
      </w:r>
      <w:r w:rsidR="00950083">
        <w:t xml:space="preserve"> co</w:t>
      </w:r>
      <w:r w:rsidR="007B1B91">
        <w:t xml:space="preserve">mplete </w:t>
      </w:r>
      <w:r w:rsidR="003221D7">
        <w:t xml:space="preserve">a </w:t>
      </w:r>
      <w:r w:rsidR="007B1B91">
        <w:t xml:space="preserve">Red List </w:t>
      </w:r>
      <w:r w:rsidR="003221D7">
        <w:t>as possible</w:t>
      </w:r>
      <w:r w:rsidR="00C93FF6">
        <w:t>,</w:t>
      </w:r>
      <w:r w:rsidR="007B1B91">
        <w:t xml:space="preserve"> </w:t>
      </w:r>
      <w:r w:rsidR="005C5859">
        <w:t xml:space="preserve">to support </w:t>
      </w:r>
      <w:r w:rsidR="00EC4A1F">
        <w:t xml:space="preserve">species </w:t>
      </w:r>
      <w:r w:rsidR="005C5859">
        <w:t>conservation</w:t>
      </w:r>
      <w:r w:rsidR="00F25784" w:rsidRPr="304245DA">
        <w:t xml:space="preserve">. </w:t>
      </w:r>
      <w:r w:rsidR="000008BE">
        <w:t xml:space="preserve">Success in this endeavour will be </w:t>
      </w:r>
      <w:r w:rsidR="4897C51E">
        <w:t xml:space="preserve">a product of </w:t>
      </w:r>
      <w:r w:rsidR="33D51090">
        <w:t>the</w:t>
      </w:r>
      <w:r w:rsidR="20E52B5A" w:rsidRPr="304245DA">
        <w:t xml:space="preserve"> </w:t>
      </w:r>
      <w:r w:rsidR="000008BE">
        <w:t>o</w:t>
      </w:r>
      <w:r w:rsidR="00F25784" w:rsidRPr="00F33AFF">
        <w:t xml:space="preserve">ngoing </w:t>
      </w:r>
      <w:r w:rsidR="33D51090" w:rsidRPr="00D81562">
        <w:t>and strengthening</w:t>
      </w:r>
      <w:r w:rsidR="33D51090" w:rsidRPr="00E24443">
        <w:t xml:space="preserve"> </w:t>
      </w:r>
      <w:r w:rsidR="00F25784" w:rsidRPr="00E24443">
        <w:t>collaboration</w:t>
      </w:r>
      <w:r w:rsidR="00F25784">
        <w:t xml:space="preserve"> </w:t>
      </w:r>
      <w:r w:rsidR="00DF112E">
        <w:t>between IUCN and the</w:t>
      </w:r>
      <w:r w:rsidR="00404A41">
        <w:t xml:space="preserve"> </w:t>
      </w:r>
      <w:r w:rsidR="00DF112E">
        <w:t>Red List assessment community</w:t>
      </w:r>
      <w:r w:rsidR="005D52BE" w:rsidRPr="304245DA">
        <w:t>.</w:t>
      </w:r>
    </w:p>
    <w:p w14:paraId="13960CC8" w14:textId="118FF822" w:rsidR="009061A6" w:rsidRPr="007B6D67" w:rsidRDefault="009061A6" w:rsidP="009061A6">
      <w:pPr>
        <w:pStyle w:val="Heading1"/>
      </w:pPr>
      <w:r>
        <w:t>6. Acknowledgements</w:t>
      </w:r>
    </w:p>
    <w:p w14:paraId="3CADD98A" w14:textId="46DF346B" w:rsidR="00182A28" w:rsidRDefault="00EF1168" w:rsidP="00E3696C">
      <w:r w:rsidRPr="00EF1168">
        <w:t xml:space="preserve">Alan Paton provided useful comments on an earlier version of this paper. </w:t>
      </w:r>
      <w:r w:rsidR="009F7CB8">
        <w:t xml:space="preserve">Craig Hilton-Taylor provided summary statistics from the Red List Unit and commented on an earlier version of this manuscript. </w:t>
      </w:r>
      <w:r w:rsidRPr="00EF1168">
        <w:t>Caroline Pollock provided data on online training from Conservation Training. Lauren Gardiner, Serene Hargreaves, Justin Moat, Malin Rivers and Matthew Smith provided useful discussion on the Red List process. Stephen Davis</w:t>
      </w:r>
      <w:r w:rsidR="009F7CB8">
        <w:t>, Chris Leon and H</w:t>
      </w:r>
      <w:r w:rsidR="69FCC36A">
        <w:t>u</w:t>
      </w:r>
      <w:del w:id="24" w:author="Steven Bachman" w:date="2018-10-24T11:12:00Z">
        <w:r w:rsidR="009F7CB8" w:rsidDel="69FCC36A">
          <w:delText>i</w:delText>
        </w:r>
      </w:del>
      <w:r w:rsidR="009F7CB8">
        <w:t>gh Synge</w:t>
      </w:r>
      <w:r w:rsidRPr="00EF1168">
        <w:t xml:space="preserve"> provided input on </w:t>
      </w:r>
      <w:r w:rsidR="009F7CB8">
        <w:t>an earlier version of this manuscript</w:t>
      </w:r>
      <w:r w:rsidRPr="00EF1168">
        <w:t>. We are grateful to members of the IUCN Plant Conservation Sub-Committee for providing the backdrop and inspiration for many of the issues discussed in this manuscript.</w:t>
      </w:r>
      <w:r w:rsidR="00375900">
        <w:t xml:space="preserve"> </w:t>
      </w:r>
    </w:p>
    <w:p w14:paraId="3773741C" w14:textId="350888CC" w:rsidR="00AF2793" w:rsidRPr="007B6D67" w:rsidRDefault="1E97000F" w:rsidP="00AF0933">
      <w:pPr>
        <w:pStyle w:val="Heading1"/>
      </w:pPr>
      <w:bookmarkStart w:id="25" w:name="_Toc518374418"/>
      <w:r w:rsidRPr="007B6D67">
        <w:t>References</w:t>
      </w:r>
      <w:bookmarkEnd w:id="25"/>
    </w:p>
    <w:p w14:paraId="68DB5A2E" w14:textId="6030B10B" w:rsidR="00B000C0" w:rsidRPr="00B000C0" w:rsidRDefault="00AF2793" w:rsidP="00B000C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000C0" w:rsidRPr="00B000C0">
        <w:rPr>
          <w:rFonts w:ascii="Calibri" w:hAnsi="Calibri" w:cs="Calibri"/>
          <w:noProof/>
          <w:szCs w:val="24"/>
        </w:rPr>
        <w:t>Bachman, S.P., Moat, J., Hill, A., De La Torre, J., Scott, B., 2011. Supporting Red List threat assessments with GeoCAT: geospatial conservation assessment tool. Zookeys 150, 117. https://doi.org/10.3897/zookeys.150.2109</w:t>
      </w:r>
    </w:p>
    <w:p w14:paraId="421F78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Bachman, S.P., Nic Lughadha, E.M., Rivers, M.C., 2017. Quantifying progress toward a conservation assessment for all plants. Conserv. Biol. https://doi.org/10.1111/cobi.13071</w:t>
      </w:r>
    </w:p>
    <w:p w14:paraId="4C6414ED"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Bar-On, Y.M., Phillips, R., Milo, R., 2018. The biomass distribution on Earth. Proc. Natl. Acad. Sci. U. S. A. 201711842. https://doi.org/10.1073/pnas.1711842115</w:t>
      </w:r>
    </w:p>
    <w:p w14:paraId="3683B0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Bennun, L., Regan, E.C., Bird, J., van Bochove, J.-W., Katariya, V., Livingstone, S., Mitchell, R., Savy, C., Starkey, M., Temple, H., Pilgrim, J.D., 2018. The Value of the IUCN Red List for Business Decision-Making. Conserv. Lett. 11, e12353. https://doi.org/10.1111/conl.12353</w:t>
      </w:r>
    </w:p>
    <w:p w14:paraId="75216C4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Bland, L.M., Collen, B., Orme, C.D.L., Bielby, J., 2015. Predicting the conservation status of data-deficient species. Conserv. Biol. 29, 250–259. https://doi.org/10.1111/cobi.12372</w:t>
      </w:r>
    </w:p>
    <w:p w14:paraId="1E42C8A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Boyd, C., Brooks, T.M., Butchart, S.H.M., Edgar, G.J., Da Fonseca, G. a. B., Hawkins, F., Hoffmann, M., Sechrest, W., Stuart, S.N., Van Dijk, P.P., 2008. Spatial scale and the conservation of threatened species. Conserv. Lett. 1, 37–43. https://doi.org/10.1111/j.1755-263X.2008.00002.x</w:t>
      </w:r>
    </w:p>
    <w:p w14:paraId="0318ED8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Brummitt, N.A., Bachman, S.P., Griffiths-Lee, J., Lutz, M., Moat, J.F., Farjon, A., Donaldson, J.S., Hilton-Taylor, C., Meagher, T.R., Albuquerque, S., Aletrari, E., Andrews, A.K., Atchison, G., Baloch, E., Barlozzini, B., Brunazzi, A., Carretero, J., Celesti, M., Chadburn, H., Cianfoni, E., Cockel, C., Coldwell, V., Concetti, B., Contu, S., Crook, V., Dyson, P., Gardiner, L., Ghanim, N., Greene, H., Groom, A., Harker, R., Hopkins, D., Khela, S., Lakeman-Fraser, P., Lindon, H., Lockwood, H., Loftus, C., Lombrici, D., Lopez-Poveda, L., Lyon, J., Malcolm-Tompkins, P., McGregor, K., Moreno, L., Murray, L., Nazar, K., Power, E., Quiton Tuijtelaars, M., Salter, R., Segrott, R., Thacker, H., Thomas, L.J., Tingvoll, S., Watkinson, G., Wojtaszekova, K., Nic Lughadha, E.M., 2015. Green Plants in the Red: A Baseline Global Assessment for the IUCN Sampled Red List Index for Plants. PLoS One 10, e0135152. https://doi.org/10.1371/journal.pone.0135152</w:t>
      </w:r>
    </w:p>
    <w:p w14:paraId="6E5C869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Buchanan, G.M., Butchart, S.H.M., Dutson, G., Pilgrim, J.D., Steininger, M.K., Bishop, K.D., Mayaux, P., 2008. Using remote sensing to inform conservation status assessment: Estimates of recent deforestation rates on New Britain and the impacts upon endemic birds. Biol. Conserv. 141, 56–66. https://doi.org/10.1016/j.biocon.2007.08.023</w:t>
      </w:r>
    </w:p>
    <w:p w14:paraId="6EA3498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Calderón Saenz Eduardo, 2005. Libro Rojo de plantas de Colombia, Libro rojo de plantas de Colombia. Volumen 2. Palmas, frailejones y zamias. Serie Libros Rojos de Especies Amenazadas de Colombia.</w:t>
      </w:r>
    </w:p>
    <w:p w14:paraId="0949DE7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2017. red - an R package to facilitate species red list assessments according to the IUCN criteria. Biodivers. Data J. 5, e20530. https://doi.org/10.3897/BDJ.5.e20530</w:t>
      </w:r>
    </w:p>
    <w:p w14:paraId="71E8949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Erwin, T.L., Borges, P.A.V., New, T.R., 2011. The seven impediments in invertebrate conservation and how to overcome them. Biol. Conserv. 144, 2647–2655. https://doi.org/10.1016/j.biocon.2011.07.024</w:t>
      </w:r>
    </w:p>
    <w:p w14:paraId="0299F78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Cardoso, P., Stoev, P., Georgiev, T., Senderov, V., Penev, L., 2016. Species Conservation Profiles compliant with the IUCN Red List of Threatened Species. Biodivers. Data J. 4, e10356. https://doi.org/10.3897/BDJ.4.e10356</w:t>
      </w:r>
    </w:p>
    <w:p w14:paraId="67BA6570"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Clausnitzer, V., Kalkman, V.J., Ram, M., Collen, B., Baillie, J.E.M., Bedjanič, M., Darwall, W.R.T., Dijkstra, K.-D.B., Dow, R., Hawking, J., Karube, H., Malikova, E., Paulson, D., Schütte, K., Suhling, F., Villanueva, R.J., von Ellenrieder, N., Wilson, K., 2009. Odonata enter the biodiversity crisis debate: The first global assessment of an insect group. Biol. Conserv. 142, 1864–1869. https://doi.org/10.1016/j.biocon.2009.03.028</w:t>
      </w:r>
    </w:p>
    <w:p w14:paraId="74D260A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Darrah, S.E., Bland, L.M., Bachman, S.P., Clubbe, C.P., Trias-Blasi, A., 2017. Using coarse-scale species distribution data to predict extinction risk in plants. Divers. Distrib. 23, 435–447. https://doi.org/10.1111/ddi.12532</w:t>
      </w:r>
    </w:p>
    <w:p w14:paraId="45D2541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Dauby, G., Stévart, T., Droissart, V., Cosiaux, A., Deblauwe, V., Simo-Droissart, M., Sosef, M.S.M., Lowry, P.P., Schatz, G.E., Gereau, R.E., Couvreur, T.L.P., 2017. ConR: An R package to assist large-scale multispecies preliminary conservation assessments using distribution data. Ecol. Evol. 7, 11292–11303. https://doi.org/10.1002/ece3.3704</w:t>
      </w:r>
    </w:p>
    <w:p w14:paraId="30F0A809"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Forest, F., Moat, J., Baloch, E., Brummitt, N.A., Bachman, S.P., Ickert-Bond, S., Hollingsworth, P.M., Liston, A., Little, D.P., Mathews, S., Rai, H., Rydin, C., Stevenson, D.W., Thomas, P., Buerki, S., 2018. Gymnosperms on the EDGE. Sci. Rep. 8. https://doi.org/10.1038/s41598-018-24365-4</w:t>
      </w:r>
    </w:p>
    <w:p w14:paraId="1B6B25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 xml:space="preserve">Grenyer, R., Orme, C.D.L., Jackson, S.F., Thomas, G.H., Davies, R.G., Davies, T.J., Jones, K.E., Olson, </w:t>
      </w:r>
      <w:r w:rsidRPr="00B000C0">
        <w:rPr>
          <w:rFonts w:ascii="Calibri" w:hAnsi="Calibri" w:cs="Calibri"/>
          <w:noProof/>
          <w:szCs w:val="24"/>
        </w:rPr>
        <w:lastRenderedPageBreak/>
        <w:t>V.A., Ridgely, R.S., Rasmussen, P.C., Ding, T.-S., Bennett, P.M., Blackburn, T.M., Gaston, K.J., Gittleman, J.L., Owens, I.P.F., 2006. Global distribution and conservation of rare and threatened vertebrates. Nature 444, 93–96.</w:t>
      </w:r>
    </w:p>
    <w:p w14:paraId="787D38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Haak, L.L., Fenner, M., Paglione, L., Pentz, E., Ratner, H., 2012. ORCID: A system to uniquely identify researchers. Learn. Publ. 25, 259–264. https://doi.org/10.1087/20120404</w:t>
      </w:r>
    </w:p>
    <w:p w14:paraId="76F66FE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Hayward, M.W., Child, M.F., Kerley, G.I.H., Lindsey, P.A., Somers, M.J., Burns, B., 2015. Ambiguity in guideline definitions introduces assessor bias and influences consistency in IUCN Red List status assessments. Front. Ecol. Evol. 3, 87. https://doi.org/10.3389/fevo.2015.00087</w:t>
      </w:r>
    </w:p>
    <w:p w14:paraId="672F77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Howard, S.D., Bickford, D.P., 2014. Amphibians over the edge: silent extinction risk of Data Deficient species. Divers. Distrib. 20, 837–846. https://doi.org/10.1111/ddi.12218</w:t>
      </w:r>
    </w:p>
    <w:p w14:paraId="2311558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IFC, 2012. Performance Standard 6 Biodiversity Conservation and Sustainable Management of Living Natural Resources [WWW Document]. URL http://www.ifc.org/wps/wcm/connect/bff0a28049a790d6b835faa8c6a8312a/PS6_English_2012.pdf?MOD=AJPERES</w:t>
      </w:r>
    </w:p>
    <w:p w14:paraId="6B0A8A3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Isaac, N.J.B., van Strien, A.J., August, T.A., de Zeeuw, M.P., Roy, D.B., 2014. Statistics for citizen science: extracting signals of change from noisy ecological data. Methods Ecol. Evol. 5, 1052–1060. https://doi.org/10.1111/2041-210X.12254</w:t>
      </w:r>
    </w:p>
    <w:p w14:paraId="0E650A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2018a. Table 1: Numbers of threatened species by major groups of organisms (1996–2018) [WWW Document]. URL http://cmsdocs.s3.amazonaws.com/summarystats/2018-1_Summary_Stats_Page_Documents/2018_1_RL_Stats_Table_1.pdf</w:t>
      </w:r>
    </w:p>
    <w:p w14:paraId="555510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2018b. SIS Self-teach Tool [WWW Document]. URL http://www.iucnredlist.org/technical-documents/red-list-training/species-information-service</w:t>
      </w:r>
    </w:p>
    <w:p w14:paraId="3B67458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2017. IUCN 2016 Annual Report. Gland, Switzerland.</w:t>
      </w:r>
    </w:p>
    <w:p w14:paraId="03E276D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2016. Rules of Procedure for IUCN Red List Assessments 2017–2020.</w:t>
      </w:r>
    </w:p>
    <w:p w14:paraId="21F64E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2013. IUCN Species Strategic Plan 2013 - 2016.</w:t>
      </w:r>
    </w:p>
    <w:p w14:paraId="013CE4B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2001. IUCN Red List Categories and Criteria: version 3.1. Prep. by IUCN Species Surviv. Comm.</w:t>
      </w:r>
    </w:p>
    <w:p w14:paraId="181FAF5B"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IUCN Red List Committee, 2013. The IUCN Red List of Threatened Species: Strategic Plan 2013 - 2020.</w:t>
      </w:r>
    </w:p>
    <w:p w14:paraId="1296EC3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Jarić, I., Roberts, D.L., Gessner, J., Solow, A.R., Courchamp, F., 2017. Science responses to IUCN Red Listing. PeerJ 5, e4025. https://doi.org/10.7717/peerj.4025</w:t>
      </w:r>
    </w:p>
    <w:p w14:paraId="42F1854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Joppa, L.N., O’Connor, B., Visconti, P., Smith, C., Geldmann, J., Hoffmann, M., Watson, J.E.M., Butchart, S.H.M., Virah-Sawmy, M., Halpern, B.S., Ahmed, S.E., Balmford, A., Sutherland, W.J., Harfoot, M., Hilton-Taylor, C., Foden, W., Minin, E.D., Pagad, S., Genovesi, P., Hutton, J., Burgess, N.D., 2016. Filling in biodiversity threat gaps. Science (80-. ). 352, 416–418. https://doi.org/10.1126/science.aaf3565</w:t>
      </w:r>
    </w:p>
    <w:p w14:paraId="46932EA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Juffe-Bignoli, D., Brooks, T.M., Butchart, S.H.M., Jenkins, R.B., Boe, K., Hoffmann, M., Angulo, A., Bachman, S., Böhm, M., Brummitt, N., Carpenter, K.E., Comer, P.J., Cox, N., Cuttelod, A., Darwall, W.R.T., Di Marco, M., Fishpool, L.D.C., Goettsch, B., Heath, M., Hilton-Taylor, C., Hutton, J., Johnson, T., Joolia, A., Keith, D.A., Langhammer, P.F., Luedtke, J., Nic Lughadha, E., Lutz, M., May, I., Miller, R.M., Oliveira-Miranda, M.A., Parr, M., Pollock, C.M., Ralph, G., Rodríguez, J.P., Rondinini, C., Smart, J., Stuart, S., Symes, A., Tordoff, A.W., Woodley, S., Young, B., Kingston, N., 2016. Assessing the Cost of Global Biodiversity and Conservation Knowledge. PLoS One 11, e0160640. https://doi.org/10.1371/journal.pone.0160640</w:t>
      </w:r>
    </w:p>
    <w:p w14:paraId="177198D5"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lastRenderedPageBreak/>
        <w:t>Krupnick, G.A., Kress, W.J., Wagner, W.L., 2009. Achieving Target 2 of the Global Strategy for Plant Conservation: Building a preliminary assessment of vascular plant species using data from herbarium specimens. Biodivers. Conserv. 18, 1459–1474. https://doi.org/10.1007/s10531-008-9494-1</w:t>
      </w:r>
    </w:p>
    <w:p w14:paraId="7C00E6E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Larsen, F.W., Bladt, J., Balmford, A., Rahbek, C., 2012. Birds as biodiversity surrogates: will supplementing birds with other taxa improve effectiveness? J. Appl. Ecol. 49, 349–356. https://doi.org/10.1111/j.1365-2664.2011.02094.x</w:t>
      </w:r>
    </w:p>
    <w:p w14:paraId="49A6858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Lucas, G., Synge, H., 1978. The IUCN Plant Red Data Book. The Gresham Press, Old Woking, Surrey.</w:t>
      </w:r>
    </w:p>
    <w:p w14:paraId="145E726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 Collar, N.J., Gaston, K.J., Hilton-Taylor, C., Akakaya, H.R., Leader-Williams, N., Milner-Gulland, E.J., Stuart, S.N., 2008. Quantification of extinction risk: IUCN’s system for classifying threatened species. Conserv. Biol.</w:t>
      </w:r>
    </w:p>
    <w:p w14:paraId="0658914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Mace, G.M., Lande, R., 1991. Assessing Extinction Threats : Toward a Reevaluation of IUCN Treatened Species Categories. Conserv. Biol. 5, 148–157.</w:t>
      </w:r>
    </w:p>
    <w:p w14:paraId="0EC9DD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Maes, D., Isaac, N.J.B., Harrower, C.A., Collen, B., van Strien, A.J., Roy, D.B., 2015. The use of opportunistic data for IUCN Red List assessments. Biol. J. Linn. Soc. n/a-n/a. https://doi.org/10.1111/bij.12530</w:t>
      </w:r>
    </w:p>
    <w:p w14:paraId="71419FB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Marsh, H., Dennis, A., Hines, H., Kutt, A., McDonald, K., Weber, E., Williams, S., Winter, J., 2007. Optimizing allocation of management resources for wildlife. Conserv. Biol. 21, 387–399. https://doi.org/10.1111/j.1523-1739.2006.00589.x</w:t>
      </w:r>
    </w:p>
    <w:p w14:paraId="7D9994AF"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Martinelli, G., Moraes, M., Botânico, J., Janeiro, R. de, 2013. Livro vermelho da flora do Brasil.</w:t>
      </w:r>
    </w:p>
    <w:p w14:paraId="07E9EFF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Miller, R.M., Rodríguez, J.P., Aniskowicz-Fowler, T., Bambaradeniya, C., Boles, R., Eaton, M.A., Gärdenfors, U., Keller, V., Molur, S., Walker, S., Pollock, C., 2007. National threatened species listing based on IUCN criteria and regional guidelines: current status and future perspectives. Conserv. Biol. 21, 684–96. https://doi.org/10.1111/j.1523-1739.2007.00656.x</w:t>
      </w:r>
    </w:p>
    <w:p w14:paraId="34A8A4D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Mittermeier, R.A., Goettsch, C.M., 1997. Megadiversity: Earth’s Biologically Wealthiest Nations, CEMEX Conservation Book Series. https://doi.org/10.1111/j.1744-7429.2007.00368.x</w:t>
      </w:r>
    </w:p>
    <w:p w14:paraId="44C87D1C"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Bachman, S.P., 2017. rCAT: Conservation Assessment Tools.</w:t>
      </w:r>
    </w:p>
    <w:p w14:paraId="5A746D1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Moat, J.F., Gole, Tadesse, W., Davis, Aaron, P., 2018. Least concern to endangered: Applying climate change projections profoundly influences the extinction risk assessment for wild Arabica coffee. Glob. Chang. Biol. https://doi.org/10.1111/gcb.14341</w:t>
      </w:r>
    </w:p>
    <w:p w14:paraId="3F89137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 2018. The use and misuse of herbarium specimens in evaluating plant extinction risks. Phil. Trans. R. Soc. R. Soc. B. https://doi.org/10.1098/rstb.2017.0402.</w:t>
      </w:r>
    </w:p>
    <w:p w14:paraId="08BCCAD3"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Nic Lughadha, E.M., Govaerts, R., Belayaeva, I., Black, N., Lindon, H., Allkin, R., Magill, R.E., Nicholson, N., 2016. Counting counts: revised estimates of numbers of accepted species of flowering plants, seed plants, vascular plants and land plants with a review of other recent estimates. Phytotaxa 272, 82–88.</w:t>
      </w:r>
    </w:p>
    <w:p w14:paraId="4DBDA7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Pacala, S., Socolow, R., 2004. Stabilization wedges: solving the climate problem for the next 50 years with current technologies. Science 305, 968–72. https://doi.org/10.1126/science.1100103</w:t>
      </w:r>
    </w:p>
    <w:p w14:paraId="7FC2DE0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Ricketts, T.H., Dinerstein, E., Boucher, T., Brooks, T.M., Butchart, S.H.M., Hoffmann, M., Lamoreux, J.F., Morrison, J., Parr, M., Pilgrim, J.D., Rodrigues, A.S.L., Sechrest, W., Wallace, G.E., Berlin, K., Bielby, J., Burgess, N.D., Church, D.R., Cox, N., Knox, D., Loucks, C., Luck, G.W., Master, L.L., Moore, R., Naidoo, R., Ridgely, R., Schatz, G.E., Shire, G., Strand, H., Wettengel, W., Wikramanayake, E., 2005. Pinpointing and preventing imminent extinctions. PNAS 102, 18497–</w:t>
      </w:r>
      <w:r w:rsidRPr="00B000C0">
        <w:rPr>
          <w:rFonts w:ascii="Calibri" w:hAnsi="Calibri" w:cs="Calibri"/>
          <w:noProof/>
          <w:szCs w:val="24"/>
        </w:rPr>
        <w:lastRenderedPageBreak/>
        <w:t>18501. https://doi.org/www.pnas.org_cgi_doi_10.1073_pnas.0509060102</w:t>
      </w:r>
    </w:p>
    <w:p w14:paraId="71CCC8B2"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Brooks, T.M., 2007. Shortcuts for Biodiversity Conservation Planning: The Effectiveness of Surrogates. Annu. Rev. Ecol. Evol. Syst. https://doi.org/10.1146/annurev.ecolsys.38.091206.095737</w:t>
      </w:r>
    </w:p>
    <w:p w14:paraId="583C552A"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Rodrigues, A.S.L., Pilgrim, J.D., Lamoreux, J.F., Hoffmann, M., Brooks, T.M., 2006. The value of the IUCN Red List for conservation. Trends Ecol. Evol. 21, 71–6. https://doi.org/10.1016/j.tree.2005.10.010</w:t>
      </w:r>
    </w:p>
    <w:p w14:paraId="1D9C19E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Rodríguez, J.P., 2008. National Red Lists: The largest global market for IUCN Red List Categories and Criteria. Endanger. Species Res. 6, 193–198. https://doi.org/10.3354/esr00129</w:t>
      </w:r>
    </w:p>
    <w:p w14:paraId="08999C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Rondinini, C., Di Marco, M., Visconti, P., Butchart, S.H.M., Boitani, L., 2013. Update or outdate: long-term viability of the IUCN Red List. Conserv. Lett. 7, n/a-n/a. https://doi.org/10.1111/conl.12040</w:t>
      </w:r>
    </w:p>
    <w:p w14:paraId="0819FEA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Sheth, S.N., Lohmann, L.G., Distler, T., Jiménez, I., Sheth, S.N., 2012. Understanding bias in geographic range size estimates. Glob. Ecol. Biogeogr. 21, 732–742. https://doi.org/10.1111/j.1466-8238.2011.00716.x</w:t>
      </w:r>
    </w:p>
    <w:p w14:paraId="684A979E"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Stuart, S.N., Wilson, E.O., McNeely, J.A., Mittermeier, R.A., Rodríguez, J.P., 2010. Ecology. The barometer of life. Science 328, 177.</w:t>
      </w:r>
    </w:p>
    <w:p w14:paraId="10A77187"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Symes, W.S., Edwards, D.P., Miettinen, J., Rheindt, F.E., Carrasco, L.R., 2018. Combined impacts of deforestation and wildlife trade on tropical biodiversity are severely underestimated. Nat. Commun. In press, 4052. https://doi.org/10.1038/s41467-018-06579-2</w:t>
      </w:r>
    </w:p>
    <w:p w14:paraId="02BAF574"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Tracewski, Ł., Butchart, S.H.M., Marco, M. Di, Ficetola, G.F., Rondinini, C., Symes, A., Wheatley, H., Beresford, A.E., Buchanan, G.M., 2016. Toward quantification of the impact of 21(st) -century deforestation on the extinction risk of terrestrial vertebrates. Conserv. Biol. https://doi.org/10.1111/cobi.12715</w:t>
      </w:r>
    </w:p>
    <w:p w14:paraId="5967197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Turner, W., Rondinini, C., Pettorelli, N., Mora, B., Leidner, A.K., Szantoi, Z., Buchanan, G., Dech, S., Dwyer, J., Herold, M., Koh, L.P., Leimgruber, P., Taubenboeck, H., Wegmann, M., Wikelski, M., Woodcock, C., 2015. Free and open-access satellite data are key to biodiversity conservation. Biol. Conserv. 182, 173–176. https://doi.org/10.1016/j.biocon.2014.11.048</w:t>
      </w:r>
    </w:p>
    <w:p w14:paraId="6348B828"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UICN France, CBNM, FCBN, MNHN, 2013. La Liste rouge des espèces menacées en France - Chapitre Flore vasculaire de La Réunion. Paris.</w:t>
      </w:r>
    </w:p>
    <w:p w14:paraId="77CDC3C6"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szCs w:val="24"/>
        </w:rPr>
      </w:pPr>
      <w:r w:rsidRPr="00B000C0">
        <w:rPr>
          <w:rFonts w:ascii="Calibri" w:hAnsi="Calibri" w:cs="Calibri"/>
          <w:noProof/>
          <w:szCs w:val="24"/>
        </w:rPr>
        <w:t>UNEP/CBD, 2010. The Strategic Plan for Biodiversity 2011-2020 and the Aichi Biodiversity Targets [WWW Document]. UNEP/CBD/COP/DEC/X/2. URL https://www.cbd.int/decision/cop/?id=12268</w:t>
      </w:r>
    </w:p>
    <w:p w14:paraId="2BDC7CB1" w14:textId="77777777" w:rsidR="00B000C0" w:rsidRPr="00B000C0" w:rsidRDefault="00B000C0" w:rsidP="00B000C0">
      <w:pPr>
        <w:widowControl w:val="0"/>
        <w:autoSpaceDE w:val="0"/>
        <w:autoSpaceDN w:val="0"/>
        <w:adjustRightInd w:val="0"/>
        <w:spacing w:line="240" w:lineRule="auto"/>
        <w:ind w:left="480" w:hanging="480"/>
        <w:rPr>
          <w:rFonts w:ascii="Calibri" w:hAnsi="Calibri" w:cs="Calibri"/>
          <w:noProof/>
        </w:rPr>
      </w:pPr>
      <w:r w:rsidRPr="00B000C0">
        <w:rPr>
          <w:rFonts w:ascii="Calibri" w:hAnsi="Calibri" w:cs="Calibri"/>
          <w:noProof/>
          <w:szCs w:val="24"/>
        </w:rPr>
        <w:t>Venter, O., Fuller, R. a, Segan, D.B., Carwardine, J., Brooks, T., Butchart, S.H.M., Di Marco, M., Iwamura, T., Joseph, L., O’Grady, D., Possingham, H.P., Rondinini, C., Smith, R.J., Venter, M., Watson, J.E.M., 2014. Targeting global protected area expansion for imperiled biodiversity. PLoS Biol. 12, e1001891. https://doi.org/10.1371/journal.pbio.1001891</w:t>
      </w:r>
    </w:p>
    <w:p w14:paraId="2374D2D4" w14:textId="4905581D" w:rsidR="00AF2793" w:rsidRPr="004B4DCA" w:rsidRDefault="00AF2793" w:rsidP="003A3FCA">
      <w:pPr>
        <w:widowControl w:val="0"/>
        <w:autoSpaceDE w:val="0"/>
        <w:autoSpaceDN w:val="0"/>
        <w:adjustRightInd w:val="0"/>
        <w:spacing w:line="240" w:lineRule="auto"/>
      </w:pPr>
      <w:r>
        <w:fldChar w:fldCharType="end"/>
      </w:r>
    </w:p>
    <w:sectPr w:rsidR="00AF2793" w:rsidRPr="004B4DCA" w:rsidSect="004D0E4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69904" w14:textId="77777777" w:rsidR="002778B8" w:rsidRDefault="002778B8" w:rsidP="00AF0933">
      <w:pPr>
        <w:spacing w:after="0" w:line="240" w:lineRule="auto"/>
      </w:pPr>
      <w:r>
        <w:separator/>
      </w:r>
    </w:p>
  </w:endnote>
  <w:endnote w:type="continuationSeparator" w:id="0">
    <w:p w14:paraId="190A9273" w14:textId="77777777" w:rsidR="002778B8" w:rsidRDefault="002778B8" w:rsidP="00AF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03728"/>
      <w:docPartObj>
        <w:docPartGallery w:val="Page Numbers (Bottom of Page)"/>
        <w:docPartUnique/>
      </w:docPartObj>
    </w:sdtPr>
    <w:sdtEndPr>
      <w:rPr>
        <w:noProof/>
      </w:rPr>
    </w:sdtEndPr>
    <w:sdtContent>
      <w:p w14:paraId="4177342C" w14:textId="582BA7CC" w:rsidR="00AC3FAC" w:rsidRDefault="00AC3FAC">
        <w:pPr>
          <w:pStyle w:val="Footer"/>
          <w:jc w:val="center"/>
        </w:pPr>
        <w:r>
          <w:fldChar w:fldCharType="begin"/>
        </w:r>
        <w:r>
          <w:instrText xml:space="preserve"> PAGE   \* MERGEFORMAT </w:instrText>
        </w:r>
        <w:r>
          <w:fldChar w:fldCharType="separate"/>
        </w:r>
        <w:r w:rsidR="00FD0314">
          <w:rPr>
            <w:noProof/>
          </w:rPr>
          <w:t>11</w:t>
        </w:r>
        <w:r>
          <w:rPr>
            <w:noProof/>
          </w:rPr>
          <w:fldChar w:fldCharType="end"/>
        </w:r>
      </w:p>
    </w:sdtContent>
  </w:sdt>
  <w:p w14:paraId="7B762909" w14:textId="77777777" w:rsidR="00AC3FAC" w:rsidRDefault="00AC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E2A9" w14:textId="77777777" w:rsidR="002778B8" w:rsidRDefault="002778B8" w:rsidP="00AF0933">
      <w:pPr>
        <w:spacing w:after="0" w:line="240" w:lineRule="auto"/>
      </w:pPr>
      <w:r>
        <w:separator/>
      </w:r>
    </w:p>
  </w:footnote>
  <w:footnote w:type="continuationSeparator" w:id="0">
    <w:p w14:paraId="1C2167DA" w14:textId="77777777" w:rsidR="002778B8" w:rsidRDefault="002778B8" w:rsidP="00AF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6C"/>
    <w:multiLevelType w:val="hybridMultilevel"/>
    <w:tmpl w:val="065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40920"/>
    <w:multiLevelType w:val="hybridMultilevel"/>
    <w:tmpl w:val="97F873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47C"/>
    <w:multiLevelType w:val="hybridMultilevel"/>
    <w:tmpl w:val="CD0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42E6B"/>
    <w:multiLevelType w:val="hybridMultilevel"/>
    <w:tmpl w:val="5BB0C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4F7A63"/>
    <w:multiLevelType w:val="hybridMultilevel"/>
    <w:tmpl w:val="D4E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E2AEC"/>
    <w:multiLevelType w:val="hybridMultilevel"/>
    <w:tmpl w:val="B980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00EC8"/>
    <w:multiLevelType w:val="hybridMultilevel"/>
    <w:tmpl w:val="94749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318CE"/>
    <w:multiLevelType w:val="hybridMultilevel"/>
    <w:tmpl w:val="AB44F6BA"/>
    <w:lvl w:ilvl="0" w:tplc="25CEA438">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91F08"/>
    <w:multiLevelType w:val="hybridMultilevel"/>
    <w:tmpl w:val="0B4CC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17784"/>
    <w:multiLevelType w:val="hybridMultilevel"/>
    <w:tmpl w:val="08EA6FB2"/>
    <w:lvl w:ilvl="0" w:tplc="A6A0FAE6">
      <w:numFmt w:val="bullet"/>
      <w:lvlText w:val="-"/>
      <w:lvlJc w:val="left"/>
      <w:pPr>
        <w:ind w:left="720" w:hanging="360"/>
      </w:pPr>
      <w:rPr>
        <w:rFonts w:ascii="Calibri" w:eastAsia="Malgun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F0B69"/>
    <w:multiLevelType w:val="hybridMultilevel"/>
    <w:tmpl w:val="E9A04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477179"/>
    <w:multiLevelType w:val="hybridMultilevel"/>
    <w:tmpl w:val="F00A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06439"/>
    <w:multiLevelType w:val="hybridMultilevel"/>
    <w:tmpl w:val="2744D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D01DB"/>
    <w:multiLevelType w:val="multilevel"/>
    <w:tmpl w:val="DD8CC7FC"/>
    <w:lvl w:ilvl="0">
      <w:start w:val="1"/>
      <w:numFmt w:val="decimal"/>
      <w:lvlText w:val="%1."/>
      <w:lvlJc w:val="left"/>
      <w:pPr>
        <w:ind w:left="720" w:hanging="360"/>
      </w:pPr>
    </w:lvl>
    <w:lvl w:ilvl="1">
      <w:start w:val="1"/>
      <w:numFmt w:val="decimal"/>
      <w:isLgl/>
      <w:lvlText w:val="%1.%2"/>
      <w:lvlJc w:val="left"/>
      <w:pPr>
        <w:ind w:left="750" w:hanging="39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26"/>
      </w:rPr>
    </w:lvl>
  </w:abstractNum>
  <w:abstractNum w:abstractNumId="14" w15:restartNumberingAfterBreak="0">
    <w:nsid w:val="5E465CF9"/>
    <w:multiLevelType w:val="hybridMultilevel"/>
    <w:tmpl w:val="46689A56"/>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B7FA7"/>
    <w:multiLevelType w:val="hybridMultilevel"/>
    <w:tmpl w:val="CBC62A28"/>
    <w:lvl w:ilvl="0" w:tplc="E286D3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D07CE5"/>
    <w:multiLevelType w:val="hybridMultilevel"/>
    <w:tmpl w:val="3C24C1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1617D"/>
    <w:multiLevelType w:val="hybridMultilevel"/>
    <w:tmpl w:val="8FF0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61A56"/>
    <w:multiLevelType w:val="hybridMultilevel"/>
    <w:tmpl w:val="26BC68FA"/>
    <w:lvl w:ilvl="0" w:tplc="0F50EBAE">
      <w:numFmt w:val="bullet"/>
      <w:lvlText w:val=""/>
      <w:lvlJc w:val="left"/>
      <w:pPr>
        <w:ind w:left="720" w:hanging="360"/>
      </w:pPr>
      <w:rPr>
        <w:rFonts w:ascii="Symbol" w:eastAsia="Malgun Gothic"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615A6"/>
    <w:multiLevelType w:val="hybridMultilevel"/>
    <w:tmpl w:val="67909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30B5A"/>
    <w:multiLevelType w:val="hybridMultilevel"/>
    <w:tmpl w:val="6B12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14"/>
  </w:num>
  <w:num w:numId="5">
    <w:abstractNumId w:val="3"/>
  </w:num>
  <w:num w:numId="6">
    <w:abstractNumId w:val="20"/>
  </w:num>
  <w:num w:numId="7">
    <w:abstractNumId w:val="8"/>
  </w:num>
  <w:num w:numId="8">
    <w:abstractNumId w:val="12"/>
  </w:num>
  <w:num w:numId="9">
    <w:abstractNumId w:val="2"/>
  </w:num>
  <w:num w:numId="10">
    <w:abstractNumId w:val="19"/>
  </w:num>
  <w:num w:numId="11">
    <w:abstractNumId w:val="0"/>
  </w:num>
  <w:num w:numId="12">
    <w:abstractNumId w:val="9"/>
  </w:num>
  <w:num w:numId="13">
    <w:abstractNumId w:val="7"/>
  </w:num>
  <w:num w:numId="14">
    <w:abstractNumId w:val="18"/>
  </w:num>
  <w:num w:numId="15">
    <w:abstractNumId w:val="13"/>
  </w:num>
  <w:num w:numId="16">
    <w:abstractNumId w:val="6"/>
  </w:num>
  <w:num w:numId="17">
    <w:abstractNumId w:val="11"/>
  </w:num>
  <w:num w:numId="18">
    <w:abstractNumId w:val="15"/>
  </w:num>
  <w:num w:numId="19">
    <w:abstractNumId w:val="4"/>
  </w:num>
  <w:num w:numId="20">
    <w:abstractNumId w:val="17"/>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Bachman">
    <w15:presenceInfo w15:providerId="AD" w15:userId="S::s.bachman@kew.org::f1bd7b3f-e3db-4092-8e94-385b7efc1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76"/>
    <w:rsid w:val="000008BE"/>
    <w:rsid w:val="00000FD9"/>
    <w:rsid w:val="00001FE6"/>
    <w:rsid w:val="000026B2"/>
    <w:rsid w:val="00002E6B"/>
    <w:rsid w:val="00002F56"/>
    <w:rsid w:val="000031E4"/>
    <w:rsid w:val="00003414"/>
    <w:rsid w:val="000037FC"/>
    <w:rsid w:val="00003F00"/>
    <w:rsid w:val="0000420C"/>
    <w:rsid w:val="00004230"/>
    <w:rsid w:val="00004D8C"/>
    <w:rsid w:val="00005182"/>
    <w:rsid w:val="000054AD"/>
    <w:rsid w:val="0000562E"/>
    <w:rsid w:val="0000673C"/>
    <w:rsid w:val="000076DC"/>
    <w:rsid w:val="00007B26"/>
    <w:rsid w:val="00007E0E"/>
    <w:rsid w:val="000100ED"/>
    <w:rsid w:val="000104FC"/>
    <w:rsid w:val="000109EF"/>
    <w:rsid w:val="00011C52"/>
    <w:rsid w:val="00013145"/>
    <w:rsid w:val="000138F5"/>
    <w:rsid w:val="000141B0"/>
    <w:rsid w:val="00014510"/>
    <w:rsid w:val="000145B0"/>
    <w:rsid w:val="00014BA4"/>
    <w:rsid w:val="00014DE5"/>
    <w:rsid w:val="00015DF1"/>
    <w:rsid w:val="00015F20"/>
    <w:rsid w:val="0001612E"/>
    <w:rsid w:val="00017D0A"/>
    <w:rsid w:val="0002135F"/>
    <w:rsid w:val="00022EDE"/>
    <w:rsid w:val="00025838"/>
    <w:rsid w:val="00026929"/>
    <w:rsid w:val="00026CBD"/>
    <w:rsid w:val="00026EE6"/>
    <w:rsid w:val="0002719F"/>
    <w:rsid w:val="0002733D"/>
    <w:rsid w:val="000278BF"/>
    <w:rsid w:val="00027C84"/>
    <w:rsid w:val="00027CC3"/>
    <w:rsid w:val="0003038B"/>
    <w:rsid w:val="00030788"/>
    <w:rsid w:val="00030874"/>
    <w:rsid w:val="00031E0A"/>
    <w:rsid w:val="000323B4"/>
    <w:rsid w:val="00033395"/>
    <w:rsid w:val="0003375A"/>
    <w:rsid w:val="00033D2C"/>
    <w:rsid w:val="00033FC8"/>
    <w:rsid w:val="00034AE1"/>
    <w:rsid w:val="00034CE6"/>
    <w:rsid w:val="000352B2"/>
    <w:rsid w:val="000356F5"/>
    <w:rsid w:val="00035867"/>
    <w:rsid w:val="00035A36"/>
    <w:rsid w:val="00036E03"/>
    <w:rsid w:val="00040670"/>
    <w:rsid w:val="000408DF"/>
    <w:rsid w:val="00041FAF"/>
    <w:rsid w:val="00042806"/>
    <w:rsid w:val="00043709"/>
    <w:rsid w:val="00043B7A"/>
    <w:rsid w:val="00044211"/>
    <w:rsid w:val="0004464C"/>
    <w:rsid w:val="00044B31"/>
    <w:rsid w:val="00044C41"/>
    <w:rsid w:val="00044F90"/>
    <w:rsid w:val="0004539A"/>
    <w:rsid w:val="000453EC"/>
    <w:rsid w:val="00046FFD"/>
    <w:rsid w:val="0004727B"/>
    <w:rsid w:val="000508BC"/>
    <w:rsid w:val="00050A05"/>
    <w:rsid w:val="00050C75"/>
    <w:rsid w:val="00051931"/>
    <w:rsid w:val="0005219D"/>
    <w:rsid w:val="00053124"/>
    <w:rsid w:val="00053E0D"/>
    <w:rsid w:val="0005548C"/>
    <w:rsid w:val="00055584"/>
    <w:rsid w:val="000564AB"/>
    <w:rsid w:val="000572A1"/>
    <w:rsid w:val="000601AD"/>
    <w:rsid w:val="0006025D"/>
    <w:rsid w:val="0006096A"/>
    <w:rsid w:val="0006116F"/>
    <w:rsid w:val="000613B3"/>
    <w:rsid w:val="000616CD"/>
    <w:rsid w:val="00061CC2"/>
    <w:rsid w:val="000624D6"/>
    <w:rsid w:val="00062879"/>
    <w:rsid w:val="00062C15"/>
    <w:rsid w:val="00064582"/>
    <w:rsid w:val="00065C9E"/>
    <w:rsid w:val="00065D83"/>
    <w:rsid w:val="00065DAB"/>
    <w:rsid w:val="000663B5"/>
    <w:rsid w:val="00067700"/>
    <w:rsid w:val="00067F05"/>
    <w:rsid w:val="00070455"/>
    <w:rsid w:val="0007089A"/>
    <w:rsid w:val="00070AE5"/>
    <w:rsid w:val="00070C3A"/>
    <w:rsid w:val="00070E3C"/>
    <w:rsid w:val="000710C5"/>
    <w:rsid w:val="000713EA"/>
    <w:rsid w:val="00071E98"/>
    <w:rsid w:val="00072FBF"/>
    <w:rsid w:val="00074CEE"/>
    <w:rsid w:val="00075653"/>
    <w:rsid w:val="000759B9"/>
    <w:rsid w:val="00075E63"/>
    <w:rsid w:val="00075ED9"/>
    <w:rsid w:val="00076949"/>
    <w:rsid w:val="00076E24"/>
    <w:rsid w:val="0007734C"/>
    <w:rsid w:val="00077458"/>
    <w:rsid w:val="00080AB2"/>
    <w:rsid w:val="00080B6C"/>
    <w:rsid w:val="00080D21"/>
    <w:rsid w:val="00081548"/>
    <w:rsid w:val="000816F4"/>
    <w:rsid w:val="0008208A"/>
    <w:rsid w:val="0008337A"/>
    <w:rsid w:val="00083C77"/>
    <w:rsid w:val="00084105"/>
    <w:rsid w:val="00084645"/>
    <w:rsid w:val="00084A4B"/>
    <w:rsid w:val="000855A2"/>
    <w:rsid w:val="0008671D"/>
    <w:rsid w:val="00086A21"/>
    <w:rsid w:val="00086D60"/>
    <w:rsid w:val="0008708A"/>
    <w:rsid w:val="00087A4A"/>
    <w:rsid w:val="00090B8B"/>
    <w:rsid w:val="00092456"/>
    <w:rsid w:val="00092B24"/>
    <w:rsid w:val="00093889"/>
    <w:rsid w:val="00093A26"/>
    <w:rsid w:val="00093AEA"/>
    <w:rsid w:val="00095F49"/>
    <w:rsid w:val="000963FC"/>
    <w:rsid w:val="00096999"/>
    <w:rsid w:val="000969FF"/>
    <w:rsid w:val="00096CAC"/>
    <w:rsid w:val="000978AC"/>
    <w:rsid w:val="000A2AC8"/>
    <w:rsid w:val="000A2DF3"/>
    <w:rsid w:val="000A5864"/>
    <w:rsid w:val="000A619D"/>
    <w:rsid w:val="000A7077"/>
    <w:rsid w:val="000A7791"/>
    <w:rsid w:val="000A7FC1"/>
    <w:rsid w:val="000B1888"/>
    <w:rsid w:val="000B1AC4"/>
    <w:rsid w:val="000B3816"/>
    <w:rsid w:val="000B4C9B"/>
    <w:rsid w:val="000B4E20"/>
    <w:rsid w:val="000B56BB"/>
    <w:rsid w:val="000B56BE"/>
    <w:rsid w:val="000B5BB6"/>
    <w:rsid w:val="000B5E96"/>
    <w:rsid w:val="000B71B7"/>
    <w:rsid w:val="000B75F2"/>
    <w:rsid w:val="000C0124"/>
    <w:rsid w:val="000C0D55"/>
    <w:rsid w:val="000C1C30"/>
    <w:rsid w:val="000C1E2F"/>
    <w:rsid w:val="000C2ED5"/>
    <w:rsid w:val="000C323B"/>
    <w:rsid w:val="000C38C8"/>
    <w:rsid w:val="000C3FC6"/>
    <w:rsid w:val="000C44F3"/>
    <w:rsid w:val="000C50B3"/>
    <w:rsid w:val="000C5CCD"/>
    <w:rsid w:val="000C5F49"/>
    <w:rsid w:val="000C75BB"/>
    <w:rsid w:val="000D1818"/>
    <w:rsid w:val="000D1897"/>
    <w:rsid w:val="000D1AB1"/>
    <w:rsid w:val="000D1AFD"/>
    <w:rsid w:val="000D2014"/>
    <w:rsid w:val="000D21BF"/>
    <w:rsid w:val="000D2C61"/>
    <w:rsid w:val="000D35BE"/>
    <w:rsid w:val="000D3AD8"/>
    <w:rsid w:val="000D3C23"/>
    <w:rsid w:val="000D3ED9"/>
    <w:rsid w:val="000D49DA"/>
    <w:rsid w:val="000D5816"/>
    <w:rsid w:val="000D64CB"/>
    <w:rsid w:val="000D7CE9"/>
    <w:rsid w:val="000D7EF4"/>
    <w:rsid w:val="000E0087"/>
    <w:rsid w:val="000E01EE"/>
    <w:rsid w:val="000E103B"/>
    <w:rsid w:val="000E10FE"/>
    <w:rsid w:val="000E1676"/>
    <w:rsid w:val="000E1714"/>
    <w:rsid w:val="000E2039"/>
    <w:rsid w:val="000E2646"/>
    <w:rsid w:val="000E34A2"/>
    <w:rsid w:val="000E35FA"/>
    <w:rsid w:val="000E4814"/>
    <w:rsid w:val="000E4F4C"/>
    <w:rsid w:val="000E5FB8"/>
    <w:rsid w:val="000E6274"/>
    <w:rsid w:val="000E62B0"/>
    <w:rsid w:val="000E6AD0"/>
    <w:rsid w:val="000E6D1D"/>
    <w:rsid w:val="000F16E5"/>
    <w:rsid w:val="000F1E2F"/>
    <w:rsid w:val="000F54CC"/>
    <w:rsid w:val="000F56C2"/>
    <w:rsid w:val="000F5F8F"/>
    <w:rsid w:val="000F62FF"/>
    <w:rsid w:val="000F68EF"/>
    <w:rsid w:val="000F6F21"/>
    <w:rsid w:val="000F7220"/>
    <w:rsid w:val="000F76BD"/>
    <w:rsid w:val="000F7A92"/>
    <w:rsid w:val="00101312"/>
    <w:rsid w:val="0010141F"/>
    <w:rsid w:val="0010144C"/>
    <w:rsid w:val="0010229E"/>
    <w:rsid w:val="001027B2"/>
    <w:rsid w:val="001030DB"/>
    <w:rsid w:val="001049DA"/>
    <w:rsid w:val="00104BED"/>
    <w:rsid w:val="00105649"/>
    <w:rsid w:val="00106315"/>
    <w:rsid w:val="00107845"/>
    <w:rsid w:val="00107DFF"/>
    <w:rsid w:val="00110C40"/>
    <w:rsid w:val="00110CAD"/>
    <w:rsid w:val="00111520"/>
    <w:rsid w:val="001120EA"/>
    <w:rsid w:val="0011214E"/>
    <w:rsid w:val="00112FDF"/>
    <w:rsid w:val="001155CC"/>
    <w:rsid w:val="0011644A"/>
    <w:rsid w:val="00116FE8"/>
    <w:rsid w:val="00117E6A"/>
    <w:rsid w:val="00120FE6"/>
    <w:rsid w:val="0012149D"/>
    <w:rsid w:val="001227B2"/>
    <w:rsid w:val="001227DF"/>
    <w:rsid w:val="0012303B"/>
    <w:rsid w:val="00123462"/>
    <w:rsid w:val="001239AE"/>
    <w:rsid w:val="001253A4"/>
    <w:rsid w:val="00125A02"/>
    <w:rsid w:val="00126955"/>
    <w:rsid w:val="001270AD"/>
    <w:rsid w:val="001277C7"/>
    <w:rsid w:val="00130193"/>
    <w:rsid w:val="00130DCB"/>
    <w:rsid w:val="001315CF"/>
    <w:rsid w:val="0013218D"/>
    <w:rsid w:val="00132F5E"/>
    <w:rsid w:val="00133274"/>
    <w:rsid w:val="00133372"/>
    <w:rsid w:val="001333D1"/>
    <w:rsid w:val="001335A1"/>
    <w:rsid w:val="00134923"/>
    <w:rsid w:val="00135283"/>
    <w:rsid w:val="00136673"/>
    <w:rsid w:val="00136741"/>
    <w:rsid w:val="001374F7"/>
    <w:rsid w:val="001375C5"/>
    <w:rsid w:val="00137D01"/>
    <w:rsid w:val="001400A3"/>
    <w:rsid w:val="00140EBB"/>
    <w:rsid w:val="00141B87"/>
    <w:rsid w:val="00142101"/>
    <w:rsid w:val="0014335C"/>
    <w:rsid w:val="0014362C"/>
    <w:rsid w:val="00144A0C"/>
    <w:rsid w:val="00144BAF"/>
    <w:rsid w:val="001451C8"/>
    <w:rsid w:val="00146019"/>
    <w:rsid w:val="001466BE"/>
    <w:rsid w:val="001466C4"/>
    <w:rsid w:val="00147503"/>
    <w:rsid w:val="00147FE1"/>
    <w:rsid w:val="001501AB"/>
    <w:rsid w:val="00150432"/>
    <w:rsid w:val="0015083E"/>
    <w:rsid w:val="00151200"/>
    <w:rsid w:val="001513C1"/>
    <w:rsid w:val="0015185A"/>
    <w:rsid w:val="0015215E"/>
    <w:rsid w:val="0015269E"/>
    <w:rsid w:val="00152E6B"/>
    <w:rsid w:val="00153448"/>
    <w:rsid w:val="0015347F"/>
    <w:rsid w:val="00153621"/>
    <w:rsid w:val="00154605"/>
    <w:rsid w:val="00154795"/>
    <w:rsid w:val="00155863"/>
    <w:rsid w:val="00157D3A"/>
    <w:rsid w:val="00160055"/>
    <w:rsid w:val="001603BF"/>
    <w:rsid w:val="00160B9D"/>
    <w:rsid w:val="00161514"/>
    <w:rsid w:val="00161717"/>
    <w:rsid w:val="001618E3"/>
    <w:rsid w:val="00162400"/>
    <w:rsid w:val="00162B5F"/>
    <w:rsid w:val="00162D1A"/>
    <w:rsid w:val="0016326B"/>
    <w:rsid w:val="00163F1C"/>
    <w:rsid w:val="001642D7"/>
    <w:rsid w:val="001645C7"/>
    <w:rsid w:val="0016519C"/>
    <w:rsid w:val="00165D1C"/>
    <w:rsid w:val="0016618F"/>
    <w:rsid w:val="00166411"/>
    <w:rsid w:val="00166982"/>
    <w:rsid w:val="00166A4C"/>
    <w:rsid w:val="0017089B"/>
    <w:rsid w:val="00170992"/>
    <w:rsid w:val="00170C08"/>
    <w:rsid w:val="00171BE1"/>
    <w:rsid w:val="001722D9"/>
    <w:rsid w:val="0017232F"/>
    <w:rsid w:val="0017262D"/>
    <w:rsid w:val="0017316E"/>
    <w:rsid w:val="00173403"/>
    <w:rsid w:val="001744B7"/>
    <w:rsid w:val="001754AD"/>
    <w:rsid w:val="00175B6D"/>
    <w:rsid w:val="00176446"/>
    <w:rsid w:val="001772B3"/>
    <w:rsid w:val="00180B22"/>
    <w:rsid w:val="00182A28"/>
    <w:rsid w:val="001838B3"/>
    <w:rsid w:val="00184433"/>
    <w:rsid w:val="00184A3E"/>
    <w:rsid w:val="00184F83"/>
    <w:rsid w:val="001855B1"/>
    <w:rsid w:val="00185C95"/>
    <w:rsid w:val="00186E8B"/>
    <w:rsid w:val="001872F9"/>
    <w:rsid w:val="001874F0"/>
    <w:rsid w:val="00190369"/>
    <w:rsid w:val="001907E8"/>
    <w:rsid w:val="0019237C"/>
    <w:rsid w:val="00192670"/>
    <w:rsid w:val="00192834"/>
    <w:rsid w:val="00192E20"/>
    <w:rsid w:val="001930CA"/>
    <w:rsid w:val="00193369"/>
    <w:rsid w:val="00193CE8"/>
    <w:rsid w:val="001942B8"/>
    <w:rsid w:val="00195130"/>
    <w:rsid w:val="0019544E"/>
    <w:rsid w:val="001957BE"/>
    <w:rsid w:val="00195BA1"/>
    <w:rsid w:val="00197078"/>
    <w:rsid w:val="001979C4"/>
    <w:rsid w:val="00197D7C"/>
    <w:rsid w:val="001A06C4"/>
    <w:rsid w:val="001A0790"/>
    <w:rsid w:val="001A0BB1"/>
    <w:rsid w:val="001A0C30"/>
    <w:rsid w:val="001A2010"/>
    <w:rsid w:val="001A233C"/>
    <w:rsid w:val="001A2E44"/>
    <w:rsid w:val="001A3129"/>
    <w:rsid w:val="001A32A6"/>
    <w:rsid w:val="001A40B0"/>
    <w:rsid w:val="001A4C90"/>
    <w:rsid w:val="001A4F3C"/>
    <w:rsid w:val="001A5059"/>
    <w:rsid w:val="001A62C9"/>
    <w:rsid w:val="001A6382"/>
    <w:rsid w:val="001A77B2"/>
    <w:rsid w:val="001B105A"/>
    <w:rsid w:val="001B17EC"/>
    <w:rsid w:val="001B1A5A"/>
    <w:rsid w:val="001B1C09"/>
    <w:rsid w:val="001B32E6"/>
    <w:rsid w:val="001B4E3F"/>
    <w:rsid w:val="001B51DD"/>
    <w:rsid w:val="001B54A1"/>
    <w:rsid w:val="001B570C"/>
    <w:rsid w:val="001B65D3"/>
    <w:rsid w:val="001B67A9"/>
    <w:rsid w:val="001B6A8B"/>
    <w:rsid w:val="001B73C5"/>
    <w:rsid w:val="001B7640"/>
    <w:rsid w:val="001C0ACA"/>
    <w:rsid w:val="001C0CFA"/>
    <w:rsid w:val="001C1DC9"/>
    <w:rsid w:val="001C2644"/>
    <w:rsid w:val="001C32D6"/>
    <w:rsid w:val="001C33FF"/>
    <w:rsid w:val="001C34AE"/>
    <w:rsid w:val="001C3A6A"/>
    <w:rsid w:val="001C3CDE"/>
    <w:rsid w:val="001C46EE"/>
    <w:rsid w:val="001C561B"/>
    <w:rsid w:val="001C5B0F"/>
    <w:rsid w:val="001C6707"/>
    <w:rsid w:val="001C681C"/>
    <w:rsid w:val="001C7A29"/>
    <w:rsid w:val="001D09AD"/>
    <w:rsid w:val="001D0CAE"/>
    <w:rsid w:val="001D0E88"/>
    <w:rsid w:val="001D0FBE"/>
    <w:rsid w:val="001D13F7"/>
    <w:rsid w:val="001D1D45"/>
    <w:rsid w:val="001D2FFE"/>
    <w:rsid w:val="001D316A"/>
    <w:rsid w:val="001D31E8"/>
    <w:rsid w:val="001D53C2"/>
    <w:rsid w:val="001D5E43"/>
    <w:rsid w:val="001D658F"/>
    <w:rsid w:val="001D6DEE"/>
    <w:rsid w:val="001D77A2"/>
    <w:rsid w:val="001E0BB5"/>
    <w:rsid w:val="001E0BBB"/>
    <w:rsid w:val="001E0DF6"/>
    <w:rsid w:val="001E3097"/>
    <w:rsid w:val="001E350E"/>
    <w:rsid w:val="001E6CB4"/>
    <w:rsid w:val="001E7E55"/>
    <w:rsid w:val="001F04E4"/>
    <w:rsid w:val="001F0665"/>
    <w:rsid w:val="001F0795"/>
    <w:rsid w:val="001F0A6B"/>
    <w:rsid w:val="001F1790"/>
    <w:rsid w:val="001F18F7"/>
    <w:rsid w:val="001F217C"/>
    <w:rsid w:val="001F2309"/>
    <w:rsid w:val="001F2673"/>
    <w:rsid w:val="001F2E85"/>
    <w:rsid w:val="001F36C7"/>
    <w:rsid w:val="001F3A10"/>
    <w:rsid w:val="001F3B0D"/>
    <w:rsid w:val="001F3F29"/>
    <w:rsid w:val="001F42EF"/>
    <w:rsid w:val="001F45F6"/>
    <w:rsid w:val="001F5C0F"/>
    <w:rsid w:val="001F5D6A"/>
    <w:rsid w:val="001F6E73"/>
    <w:rsid w:val="001F79A3"/>
    <w:rsid w:val="002006B0"/>
    <w:rsid w:val="0020351E"/>
    <w:rsid w:val="0020357D"/>
    <w:rsid w:val="00203E00"/>
    <w:rsid w:val="00204162"/>
    <w:rsid w:val="00204D6D"/>
    <w:rsid w:val="00205AB9"/>
    <w:rsid w:val="00206E56"/>
    <w:rsid w:val="00207DFB"/>
    <w:rsid w:val="002100E1"/>
    <w:rsid w:val="00210593"/>
    <w:rsid w:val="00210720"/>
    <w:rsid w:val="002123D7"/>
    <w:rsid w:val="00214717"/>
    <w:rsid w:val="002149C2"/>
    <w:rsid w:val="00214E30"/>
    <w:rsid w:val="00216EFE"/>
    <w:rsid w:val="002172EE"/>
    <w:rsid w:val="00220137"/>
    <w:rsid w:val="002203A7"/>
    <w:rsid w:val="002227DD"/>
    <w:rsid w:val="00223139"/>
    <w:rsid w:val="00223649"/>
    <w:rsid w:val="0022380D"/>
    <w:rsid w:val="00224452"/>
    <w:rsid w:val="0022543A"/>
    <w:rsid w:val="00225A12"/>
    <w:rsid w:val="0022675E"/>
    <w:rsid w:val="00227760"/>
    <w:rsid w:val="002277BB"/>
    <w:rsid w:val="00230977"/>
    <w:rsid w:val="00230B21"/>
    <w:rsid w:val="0023304F"/>
    <w:rsid w:val="0023422C"/>
    <w:rsid w:val="00234365"/>
    <w:rsid w:val="002343BE"/>
    <w:rsid w:val="0023568E"/>
    <w:rsid w:val="0023606A"/>
    <w:rsid w:val="00236286"/>
    <w:rsid w:val="002368D4"/>
    <w:rsid w:val="00236BBE"/>
    <w:rsid w:val="002378B1"/>
    <w:rsid w:val="00237B65"/>
    <w:rsid w:val="00237DAA"/>
    <w:rsid w:val="00240B39"/>
    <w:rsid w:val="00240C3F"/>
    <w:rsid w:val="00240EF0"/>
    <w:rsid w:val="00241B57"/>
    <w:rsid w:val="00242099"/>
    <w:rsid w:val="002421C8"/>
    <w:rsid w:val="00242541"/>
    <w:rsid w:val="002425BB"/>
    <w:rsid w:val="00242678"/>
    <w:rsid w:val="002427AA"/>
    <w:rsid w:val="00243427"/>
    <w:rsid w:val="00243BBC"/>
    <w:rsid w:val="0024487F"/>
    <w:rsid w:val="00244A0D"/>
    <w:rsid w:val="00245489"/>
    <w:rsid w:val="00245905"/>
    <w:rsid w:val="002460D5"/>
    <w:rsid w:val="002469A2"/>
    <w:rsid w:val="00247561"/>
    <w:rsid w:val="00247761"/>
    <w:rsid w:val="00247894"/>
    <w:rsid w:val="00247A94"/>
    <w:rsid w:val="00250B79"/>
    <w:rsid w:val="00251018"/>
    <w:rsid w:val="00251CB5"/>
    <w:rsid w:val="00252273"/>
    <w:rsid w:val="00254ABB"/>
    <w:rsid w:val="0025510A"/>
    <w:rsid w:val="00255132"/>
    <w:rsid w:val="00255769"/>
    <w:rsid w:val="002562ED"/>
    <w:rsid w:val="00256F86"/>
    <w:rsid w:val="00257654"/>
    <w:rsid w:val="00260E19"/>
    <w:rsid w:val="0026118B"/>
    <w:rsid w:val="002613BD"/>
    <w:rsid w:val="00262239"/>
    <w:rsid w:val="00262ECF"/>
    <w:rsid w:val="0026370B"/>
    <w:rsid w:val="00264047"/>
    <w:rsid w:val="0026450E"/>
    <w:rsid w:val="0026523A"/>
    <w:rsid w:val="00265757"/>
    <w:rsid w:val="0026589D"/>
    <w:rsid w:val="00265CFA"/>
    <w:rsid w:val="0026612C"/>
    <w:rsid w:val="00267912"/>
    <w:rsid w:val="00270019"/>
    <w:rsid w:val="00270C7A"/>
    <w:rsid w:val="00270DFD"/>
    <w:rsid w:val="0027127E"/>
    <w:rsid w:val="00271B47"/>
    <w:rsid w:val="00271E50"/>
    <w:rsid w:val="00273849"/>
    <w:rsid w:val="00274F58"/>
    <w:rsid w:val="0027581C"/>
    <w:rsid w:val="0027589B"/>
    <w:rsid w:val="002775E3"/>
    <w:rsid w:val="00277716"/>
    <w:rsid w:val="002777EB"/>
    <w:rsid w:val="002778B8"/>
    <w:rsid w:val="00277FAD"/>
    <w:rsid w:val="00280064"/>
    <w:rsid w:val="00280DE6"/>
    <w:rsid w:val="00281D85"/>
    <w:rsid w:val="002825CB"/>
    <w:rsid w:val="00282A93"/>
    <w:rsid w:val="00282B8D"/>
    <w:rsid w:val="00282C18"/>
    <w:rsid w:val="00282E6E"/>
    <w:rsid w:val="002835B3"/>
    <w:rsid w:val="00283A1E"/>
    <w:rsid w:val="00283EA4"/>
    <w:rsid w:val="00284590"/>
    <w:rsid w:val="0028479B"/>
    <w:rsid w:val="00285999"/>
    <w:rsid w:val="00286B27"/>
    <w:rsid w:val="00286EC3"/>
    <w:rsid w:val="00286FB5"/>
    <w:rsid w:val="0028701E"/>
    <w:rsid w:val="00290164"/>
    <w:rsid w:val="0029336E"/>
    <w:rsid w:val="00293E2A"/>
    <w:rsid w:val="0029427B"/>
    <w:rsid w:val="00294CCB"/>
    <w:rsid w:val="00294F82"/>
    <w:rsid w:val="0029530B"/>
    <w:rsid w:val="00295C5C"/>
    <w:rsid w:val="00296DC4"/>
    <w:rsid w:val="002970CF"/>
    <w:rsid w:val="00297C93"/>
    <w:rsid w:val="002A08B3"/>
    <w:rsid w:val="002A20E7"/>
    <w:rsid w:val="002A2213"/>
    <w:rsid w:val="002A23AA"/>
    <w:rsid w:val="002A2B43"/>
    <w:rsid w:val="002A2EA4"/>
    <w:rsid w:val="002A337B"/>
    <w:rsid w:val="002A35D1"/>
    <w:rsid w:val="002A41B3"/>
    <w:rsid w:val="002A4946"/>
    <w:rsid w:val="002A5CCA"/>
    <w:rsid w:val="002A6646"/>
    <w:rsid w:val="002A6767"/>
    <w:rsid w:val="002A6A6D"/>
    <w:rsid w:val="002A727A"/>
    <w:rsid w:val="002A7576"/>
    <w:rsid w:val="002B1FA8"/>
    <w:rsid w:val="002B22DD"/>
    <w:rsid w:val="002B325E"/>
    <w:rsid w:val="002B33E7"/>
    <w:rsid w:val="002B38C4"/>
    <w:rsid w:val="002B3984"/>
    <w:rsid w:val="002B464D"/>
    <w:rsid w:val="002B4A8A"/>
    <w:rsid w:val="002B5305"/>
    <w:rsid w:val="002B5A5A"/>
    <w:rsid w:val="002B5C5B"/>
    <w:rsid w:val="002B6166"/>
    <w:rsid w:val="002C0902"/>
    <w:rsid w:val="002C1208"/>
    <w:rsid w:val="002C2304"/>
    <w:rsid w:val="002C33F0"/>
    <w:rsid w:val="002C33FC"/>
    <w:rsid w:val="002C34F8"/>
    <w:rsid w:val="002C3E0C"/>
    <w:rsid w:val="002C5249"/>
    <w:rsid w:val="002C63EE"/>
    <w:rsid w:val="002C6A8B"/>
    <w:rsid w:val="002C776B"/>
    <w:rsid w:val="002C7A98"/>
    <w:rsid w:val="002D1545"/>
    <w:rsid w:val="002D171B"/>
    <w:rsid w:val="002D1E1B"/>
    <w:rsid w:val="002D23E7"/>
    <w:rsid w:val="002D36CD"/>
    <w:rsid w:val="002D37BE"/>
    <w:rsid w:val="002D3DB8"/>
    <w:rsid w:val="002D4A53"/>
    <w:rsid w:val="002D5BC3"/>
    <w:rsid w:val="002D66FD"/>
    <w:rsid w:val="002D69DA"/>
    <w:rsid w:val="002D70B7"/>
    <w:rsid w:val="002D7932"/>
    <w:rsid w:val="002E0A3D"/>
    <w:rsid w:val="002E1FC1"/>
    <w:rsid w:val="002E267D"/>
    <w:rsid w:val="002E3683"/>
    <w:rsid w:val="002E53ED"/>
    <w:rsid w:val="002E6CF7"/>
    <w:rsid w:val="002E7020"/>
    <w:rsid w:val="002F0AF7"/>
    <w:rsid w:val="002F10CE"/>
    <w:rsid w:val="002F1A78"/>
    <w:rsid w:val="002F1BF5"/>
    <w:rsid w:val="002F1C13"/>
    <w:rsid w:val="002F2A95"/>
    <w:rsid w:val="002F2AB5"/>
    <w:rsid w:val="002F2DDB"/>
    <w:rsid w:val="002F36FB"/>
    <w:rsid w:val="002F38CE"/>
    <w:rsid w:val="002F425F"/>
    <w:rsid w:val="002F43F8"/>
    <w:rsid w:val="002F584F"/>
    <w:rsid w:val="002F5E54"/>
    <w:rsid w:val="0030014E"/>
    <w:rsid w:val="00300B9A"/>
    <w:rsid w:val="003017F5"/>
    <w:rsid w:val="00301C8D"/>
    <w:rsid w:val="003028C2"/>
    <w:rsid w:val="00302A57"/>
    <w:rsid w:val="00302AF1"/>
    <w:rsid w:val="00303313"/>
    <w:rsid w:val="00303801"/>
    <w:rsid w:val="00304115"/>
    <w:rsid w:val="00304737"/>
    <w:rsid w:val="00306005"/>
    <w:rsid w:val="00306301"/>
    <w:rsid w:val="00306CD7"/>
    <w:rsid w:val="00306F56"/>
    <w:rsid w:val="003070C5"/>
    <w:rsid w:val="00310453"/>
    <w:rsid w:val="00312938"/>
    <w:rsid w:val="0031337B"/>
    <w:rsid w:val="00313A74"/>
    <w:rsid w:val="00313D84"/>
    <w:rsid w:val="003152DA"/>
    <w:rsid w:val="0031590F"/>
    <w:rsid w:val="00315C45"/>
    <w:rsid w:val="003165AA"/>
    <w:rsid w:val="003168D3"/>
    <w:rsid w:val="00317056"/>
    <w:rsid w:val="003172DA"/>
    <w:rsid w:val="003173B9"/>
    <w:rsid w:val="0031748C"/>
    <w:rsid w:val="00317B8F"/>
    <w:rsid w:val="00320775"/>
    <w:rsid w:val="00320D12"/>
    <w:rsid w:val="003215D7"/>
    <w:rsid w:val="003221B5"/>
    <w:rsid w:val="003221D7"/>
    <w:rsid w:val="0032263B"/>
    <w:rsid w:val="00322B3E"/>
    <w:rsid w:val="00322B78"/>
    <w:rsid w:val="00322C3F"/>
    <w:rsid w:val="00322D0B"/>
    <w:rsid w:val="0032308C"/>
    <w:rsid w:val="003248B9"/>
    <w:rsid w:val="003257F4"/>
    <w:rsid w:val="00325F27"/>
    <w:rsid w:val="00326406"/>
    <w:rsid w:val="003266C0"/>
    <w:rsid w:val="00326A3A"/>
    <w:rsid w:val="00326EBF"/>
    <w:rsid w:val="00327866"/>
    <w:rsid w:val="003308EE"/>
    <w:rsid w:val="00330C11"/>
    <w:rsid w:val="003310E2"/>
    <w:rsid w:val="00331254"/>
    <w:rsid w:val="003316D2"/>
    <w:rsid w:val="00331BF4"/>
    <w:rsid w:val="00331F18"/>
    <w:rsid w:val="003324D6"/>
    <w:rsid w:val="003329F4"/>
    <w:rsid w:val="003330C0"/>
    <w:rsid w:val="00333EAF"/>
    <w:rsid w:val="003347F6"/>
    <w:rsid w:val="00334D83"/>
    <w:rsid w:val="0033516B"/>
    <w:rsid w:val="00335FE9"/>
    <w:rsid w:val="00336BFF"/>
    <w:rsid w:val="0033736D"/>
    <w:rsid w:val="00337CF7"/>
    <w:rsid w:val="00340043"/>
    <w:rsid w:val="003412DA"/>
    <w:rsid w:val="003414EB"/>
    <w:rsid w:val="0034188C"/>
    <w:rsid w:val="003429DE"/>
    <w:rsid w:val="003430D2"/>
    <w:rsid w:val="00343607"/>
    <w:rsid w:val="00343B75"/>
    <w:rsid w:val="003457B9"/>
    <w:rsid w:val="00346EA1"/>
    <w:rsid w:val="0034795B"/>
    <w:rsid w:val="00347FC7"/>
    <w:rsid w:val="0035012A"/>
    <w:rsid w:val="0035020C"/>
    <w:rsid w:val="00350350"/>
    <w:rsid w:val="00350462"/>
    <w:rsid w:val="00350B9D"/>
    <w:rsid w:val="003515DA"/>
    <w:rsid w:val="003519BB"/>
    <w:rsid w:val="003519E9"/>
    <w:rsid w:val="003520EC"/>
    <w:rsid w:val="00352F84"/>
    <w:rsid w:val="00353139"/>
    <w:rsid w:val="003531C3"/>
    <w:rsid w:val="003537B3"/>
    <w:rsid w:val="00353BC4"/>
    <w:rsid w:val="00355466"/>
    <w:rsid w:val="00355C1E"/>
    <w:rsid w:val="00355C23"/>
    <w:rsid w:val="00356CE7"/>
    <w:rsid w:val="00357328"/>
    <w:rsid w:val="003573E8"/>
    <w:rsid w:val="0035747E"/>
    <w:rsid w:val="00357B96"/>
    <w:rsid w:val="00360060"/>
    <w:rsid w:val="00361076"/>
    <w:rsid w:val="00362544"/>
    <w:rsid w:val="00362689"/>
    <w:rsid w:val="00363047"/>
    <w:rsid w:val="003631FC"/>
    <w:rsid w:val="003634F6"/>
    <w:rsid w:val="00364D98"/>
    <w:rsid w:val="003651E9"/>
    <w:rsid w:val="0036529F"/>
    <w:rsid w:val="00365C8C"/>
    <w:rsid w:val="003667B7"/>
    <w:rsid w:val="003672AB"/>
    <w:rsid w:val="003673B3"/>
    <w:rsid w:val="00367646"/>
    <w:rsid w:val="003677B8"/>
    <w:rsid w:val="003706B1"/>
    <w:rsid w:val="00370995"/>
    <w:rsid w:val="00370A5E"/>
    <w:rsid w:val="00370CD3"/>
    <w:rsid w:val="0037161B"/>
    <w:rsid w:val="00372368"/>
    <w:rsid w:val="003724EC"/>
    <w:rsid w:val="003728B1"/>
    <w:rsid w:val="00373BAF"/>
    <w:rsid w:val="00373DD0"/>
    <w:rsid w:val="00375900"/>
    <w:rsid w:val="00375D20"/>
    <w:rsid w:val="003766AA"/>
    <w:rsid w:val="00377C4D"/>
    <w:rsid w:val="00377DD7"/>
    <w:rsid w:val="00381367"/>
    <w:rsid w:val="003817F9"/>
    <w:rsid w:val="00381A95"/>
    <w:rsid w:val="00382304"/>
    <w:rsid w:val="003828E4"/>
    <w:rsid w:val="00384013"/>
    <w:rsid w:val="00384561"/>
    <w:rsid w:val="003856B2"/>
    <w:rsid w:val="00385F41"/>
    <w:rsid w:val="0038643C"/>
    <w:rsid w:val="00386ED3"/>
    <w:rsid w:val="00390982"/>
    <w:rsid w:val="00390D1C"/>
    <w:rsid w:val="00391174"/>
    <w:rsid w:val="003918A1"/>
    <w:rsid w:val="00392A3E"/>
    <w:rsid w:val="00393D90"/>
    <w:rsid w:val="00395B6C"/>
    <w:rsid w:val="00395CFC"/>
    <w:rsid w:val="00395E54"/>
    <w:rsid w:val="003A048A"/>
    <w:rsid w:val="003A0587"/>
    <w:rsid w:val="003A0ED3"/>
    <w:rsid w:val="003A1A10"/>
    <w:rsid w:val="003A3439"/>
    <w:rsid w:val="003A353E"/>
    <w:rsid w:val="003A3596"/>
    <w:rsid w:val="003A3FCA"/>
    <w:rsid w:val="003A5292"/>
    <w:rsid w:val="003A553C"/>
    <w:rsid w:val="003A641B"/>
    <w:rsid w:val="003A7146"/>
    <w:rsid w:val="003A739A"/>
    <w:rsid w:val="003A76D9"/>
    <w:rsid w:val="003A7D63"/>
    <w:rsid w:val="003B03E1"/>
    <w:rsid w:val="003B0536"/>
    <w:rsid w:val="003B0A42"/>
    <w:rsid w:val="003B110A"/>
    <w:rsid w:val="003B115E"/>
    <w:rsid w:val="003B20E1"/>
    <w:rsid w:val="003B219F"/>
    <w:rsid w:val="003B21EC"/>
    <w:rsid w:val="003B2FBC"/>
    <w:rsid w:val="003B3309"/>
    <w:rsid w:val="003B4B00"/>
    <w:rsid w:val="003B4DFF"/>
    <w:rsid w:val="003B5B0F"/>
    <w:rsid w:val="003B65CF"/>
    <w:rsid w:val="003B6B20"/>
    <w:rsid w:val="003B7033"/>
    <w:rsid w:val="003B77E1"/>
    <w:rsid w:val="003C0178"/>
    <w:rsid w:val="003C069A"/>
    <w:rsid w:val="003C06D4"/>
    <w:rsid w:val="003C0A7D"/>
    <w:rsid w:val="003C3A5C"/>
    <w:rsid w:val="003C5585"/>
    <w:rsid w:val="003C5949"/>
    <w:rsid w:val="003C6596"/>
    <w:rsid w:val="003C7AD8"/>
    <w:rsid w:val="003D0E54"/>
    <w:rsid w:val="003D1A67"/>
    <w:rsid w:val="003D1E0A"/>
    <w:rsid w:val="003D32EC"/>
    <w:rsid w:val="003D343B"/>
    <w:rsid w:val="003D36D8"/>
    <w:rsid w:val="003D565D"/>
    <w:rsid w:val="003D6478"/>
    <w:rsid w:val="003D78D7"/>
    <w:rsid w:val="003D7F36"/>
    <w:rsid w:val="003E04D9"/>
    <w:rsid w:val="003E0AFD"/>
    <w:rsid w:val="003E2272"/>
    <w:rsid w:val="003E2B7A"/>
    <w:rsid w:val="003E300A"/>
    <w:rsid w:val="003E3F66"/>
    <w:rsid w:val="003E48E0"/>
    <w:rsid w:val="003E7F90"/>
    <w:rsid w:val="003F0181"/>
    <w:rsid w:val="003F0CE1"/>
    <w:rsid w:val="003F1973"/>
    <w:rsid w:val="003F206A"/>
    <w:rsid w:val="003F2618"/>
    <w:rsid w:val="003F27D6"/>
    <w:rsid w:val="003F2B4C"/>
    <w:rsid w:val="003F3BFB"/>
    <w:rsid w:val="003F3C49"/>
    <w:rsid w:val="003F3CA8"/>
    <w:rsid w:val="003F3D7D"/>
    <w:rsid w:val="003F4D8D"/>
    <w:rsid w:val="003F5585"/>
    <w:rsid w:val="003F587E"/>
    <w:rsid w:val="003F5AA6"/>
    <w:rsid w:val="003F5D59"/>
    <w:rsid w:val="003F6A79"/>
    <w:rsid w:val="003F7D67"/>
    <w:rsid w:val="0040074E"/>
    <w:rsid w:val="00401742"/>
    <w:rsid w:val="004032F1"/>
    <w:rsid w:val="00403308"/>
    <w:rsid w:val="004042A2"/>
    <w:rsid w:val="0040473A"/>
    <w:rsid w:val="00404A41"/>
    <w:rsid w:val="0040593F"/>
    <w:rsid w:val="0040688F"/>
    <w:rsid w:val="004104DB"/>
    <w:rsid w:val="00410F37"/>
    <w:rsid w:val="0041133E"/>
    <w:rsid w:val="004115F1"/>
    <w:rsid w:val="004117CD"/>
    <w:rsid w:val="00411BCC"/>
    <w:rsid w:val="00412B2C"/>
    <w:rsid w:val="0041458D"/>
    <w:rsid w:val="004150E6"/>
    <w:rsid w:val="00415D83"/>
    <w:rsid w:val="00415FBE"/>
    <w:rsid w:val="00416005"/>
    <w:rsid w:val="0041608D"/>
    <w:rsid w:val="004167AD"/>
    <w:rsid w:val="00416E77"/>
    <w:rsid w:val="00417006"/>
    <w:rsid w:val="004170E2"/>
    <w:rsid w:val="00417172"/>
    <w:rsid w:val="004178A4"/>
    <w:rsid w:val="00417B18"/>
    <w:rsid w:val="00423381"/>
    <w:rsid w:val="00423F0D"/>
    <w:rsid w:val="004242B5"/>
    <w:rsid w:val="00424366"/>
    <w:rsid w:val="00424DF5"/>
    <w:rsid w:val="004263F4"/>
    <w:rsid w:val="0042645B"/>
    <w:rsid w:val="00427426"/>
    <w:rsid w:val="00427CBE"/>
    <w:rsid w:val="00430CB5"/>
    <w:rsid w:val="004326C1"/>
    <w:rsid w:val="00432E8F"/>
    <w:rsid w:val="00433348"/>
    <w:rsid w:val="00433680"/>
    <w:rsid w:val="0043518F"/>
    <w:rsid w:val="004352C3"/>
    <w:rsid w:val="004354C1"/>
    <w:rsid w:val="00436044"/>
    <w:rsid w:val="00436235"/>
    <w:rsid w:val="00436316"/>
    <w:rsid w:val="004372CF"/>
    <w:rsid w:val="004374D9"/>
    <w:rsid w:val="00437648"/>
    <w:rsid w:val="00440344"/>
    <w:rsid w:val="00440DE3"/>
    <w:rsid w:val="00440F2F"/>
    <w:rsid w:val="00441291"/>
    <w:rsid w:val="0044139C"/>
    <w:rsid w:val="00441513"/>
    <w:rsid w:val="00441777"/>
    <w:rsid w:val="00441D7C"/>
    <w:rsid w:val="004421AB"/>
    <w:rsid w:val="00443886"/>
    <w:rsid w:val="00444203"/>
    <w:rsid w:val="004463FE"/>
    <w:rsid w:val="00446A9B"/>
    <w:rsid w:val="0044702B"/>
    <w:rsid w:val="004471B8"/>
    <w:rsid w:val="0045080C"/>
    <w:rsid w:val="00451B59"/>
    <w:rsid w:val="00451E8B"/>
    <w:rsid w:val="004520DA"/>
    <w:rsid w:val="00452160"/>
    <w:rsid w:val="00452E87"/>
    <w:rsid w:val="00453007"/>
    <w:rsid w:val="00453BBE"/>
    <w:rsid w:val="00455F84"/>
    <w:rsid w:val="00456654"/>
    <w:rsid w:val="00456E6B"/>
    <w:rsid w:val="00457233"/>
    <w:rsid w:val="00457613"/>
    <w:rsid w:val="00460745"/>
    <w:rsid w:val="0046077A"/>
    <w:rsid w:val="0046144A"/>
    <w:rsid w:val="00463661"/>
    <w:rsid w:val="00463DCD"/>
    <w:rsid w:val="00464D5D"/>
    <w:rsid w:val="0046545E"/>
    <w:rsid w:val="004654F7"/>
    <w:rsid w:val="004658D2"/>
    <w:rsid w:val="0047110C"/>
    <w:rsid w:val="00471295"/>
    <w:rsid w:val="0047135D"/>
    <w:rsid w:val="00471783"/>
    <w:rsid w:val="00471F8C"/>
    <w:rsid w:val="004720E7"/>
    <w:rsid w:val="004723CA"/>
    <w:rsid w:val="00472BF7"/>
    <w:rsid w:val="00472D23"/>
    <w:rsid w:val="004731A0"/>
    <w:rsid w:val="0047421F"/>
    <w:rsid w:val="00474225"/>
    <w:rsid w:val="00474A94"/>
    <w:rsid w:val="004753ED"/>
    <w:rsid w:val="00475B58"/>
    <w:rsid w:val="004769AF"/>
    <w:rsid w:val="0047729C"/>
    <w:rsid w:val="00477BA9"/>
    <w:rsid w:val="00481CF3"/>
    <w:rsid w:val="00482C38"/>
    <w:rsid w:val="0048386B"/>
    <w:rsid w:val="004839F0"/>
    <w:rsid w:val="0048402E"/>
    <w:rsid w:val="004843B2"/>
    <w:rsid w:val="004844E6"/>
    <w:rsid w:val="0048450F"/>
    <w:rsid w:val="0048453F"/>
    <w:rsid w:val="00485715"/>
    <w:rsid w:val="00485813"/>
    <w:rsid w:val="004858AE"/>
    <w:rsid w:val="00486582"/>
    <w:rsid w:val="00486803"/>
    <w:rsid w:val="0048730D"/>
    <w:rsid w:val="00487692"/>
    <w:rsid w:val="004908C2"/>
    <w:rsid w:val="00490A17"/>
    <w:rsid w:val="00491176"/>
    <w:rsid w:val="004920F6"/>
    <w:rsid w:val="0049219F"/>
    <w:rsid w:val="00492668"/>
    <w:rsid w:val="00492A75"/>
    <w:rsid w:val="00494C4A"/>
    <w:rsid w:val="004956C5"/>
    <w:rsid w:val="00495BF2"/>
    <w:rsid w:val="00496343"/>
    <w:rsid w:val="0049680C"/>
    <w:rsid w:val="00496E97"/>
    <w:rsid w:val="004972A1"/>
    <w:rsid w:val="00497B87"/>
    <w:rsid w:val="004A04A0"/>
    <w:rsid w:val="004A11EF"/>
    <w:rsid w:val="004A163F"/>
    <w:rsid w:val="004A1A9B"/>
    <w:rsid w:val="004A1BA2"/>
    <w:rsid w:val="004A1DDD"/>
    <w:rsid w:val="004A3122"/>
    <w:rsid w:val="004A3139"/>
    <w:rsid w:val="004A3684"/>
    <w:rsid w:val="004A53CB"/>
    <w:rsid w:val="004A568E"/>
    <w:rsid w:val="004A5A8B"/>
    <w:rsid w:val="004A636F"/>
    <w:rsid w:val="004A6AFA"/>
    <w:rsid w:val="004A6DC0"/>
    <w:rsid w:val="004A6EB4"/>
    <w:rsid w:val="004A71EA"/>
    <w:rsid w:val="004A7B76"/>
    <w:rsid w:val="004A7EE5"/>
    <w:rsid w:val="004A7EEF"/>
    <w:rsid w:val="004B0E47"/>
    <w:rsid w:val="004B17B5"/>
    <w:rsid w:val="004B1878"/>
    <w:rsid w:val="004B2947"/>
    <w:rsid w:val="004B2D10"/>
    <w:rsid w:val="004B39AB"/>
    <w:rsid w:val="004B3CCC"/>
    <w:rsid w:val="004B3FCA"/>
    <w:rsid w:val="004B4151"/>
    <w:rsid w:val="004B4608"/>
    <w:rsid w:val="004B4959"/>
    <w:rsid w:val="004B4DCA"/>
    <w:rsid w:val="004B4EF7"/>
    <w:rsid w:val="004B515C"/>
    <w:rsid w:val="004B5863"/>
    <w:rsid w:val="004B5DE4"/>
    <w:rsid w:val="004B60CA"/>
    <w:rsid w:val="004B651B"/>
    <w:rsid w:val="004B6EC6"/>
    <w:rsid w:val="004B7BC7"/>
    <w:rsid w:val="004C003E"/>
    <w:rsid w:val="004C0781"/>
    <w:rsid w:val="004C12F9"/>
    <w:rsid w:val="004C17A0"/>
    <w:rsid w:val="004C1A67"/>
    <w:rsid w:val="004C1FB9"/>
    <w:rsid w:val="004C255C"/>
    <w:rsid w:val="004C2888"/>
    <w:rsid w:val="004C36DB"/>
    <w:rsid w:val="004C4192"/>
    <w:rsid w:val="004C42CC"/>
    <w:rsid w:val="004C5991"/>
    <w:rsid w:val="004C6070"/>
    <w:rsid w:val="004C6AD0"/>
    <w:rsid w:val="004C7B15"/>
    <w:rsid w:val="004C7B88"/>
    <w:rsid w:val="004C7E88"/>
    <w:rsid w:val="004C7F3C"/>
    <w:rsid w:val="004D06BD"/>
    <w:rsid w:val="004D0E45"/>
    <w:rsid w:val="004D0F07"/>
    <w:rsid w:val="004D16BB"/>
    <w:rsid w:val="004D1D0C"/>
    <w:rsid w:val="004D28FE"/>
    <w:rsid w:val="004D2F92"/>
    <w:rsid w:val="004D3539"/>
    <w:rsid w:val="004D3AE9"/>
    <w:rsid w:val="004D3EA9"/>
    <w:rsid w:val="004D3F69"/>
    <w:rsid w:val="004D483D"/>
    <w:rsid w:val="004D4E95"/>
    <w:rsid w:val="004D4F26"/>
    <w:rsid w:val="004D5392"/>
    <w:rsid w:val="004D56A5"/>
    <w:rsid w:val="004D680D"/>
    <w:rsid w:val="004D6DC6"/>
    <w:rsid w:val="004D6FDE"/>
    <w:rsid w:val="004D758C"/>
    <w:rsid w:val="004D7A06"/>
    <w:rsid w:val="004D7E3C"/>
    <w:rsid w:val="004E126F"/>
    <w:rsid w:val="004E1C39"/>
    <w:rsid w:val="004E2383"/>
    <w:rsid w:val="004E3848"/>
    <w:rsid w:val="004E3912"/>
    <w:rsid w:val="004E5A15"/>
    <w:rsid w:val="004E5D54"/>
    <w:rsid w:val="004E62FA"/>
    <w:rsid w:val="004E64C7"/>
    <w:rsid w:val="004E6889"/>
    <w:rsid w:val="004E68C3"/>
    <w:rsid w:val="004F0379"/>
    <w:rsid w:val="004F070F"/>
    <w:rsid w:val="004F0D1B"/>
    <w:rsid w:val="004F1A99"/>
    <w:rsid w:val="004F2002"/>
    <w:rsid w:val="004F2506"/>
    <w:rsid w:val="004F2872"/>
    <w:rsid w:val="004F2C4B"/>
    <w:rsid w:val="004F3166"/>
    <w:rsid w:val="004F3248"/>
    <w:rsid w:val="004F334C"/>
    <w:rsid w:val="004F3676"/>
    <w:rsid w:val="004F3E76"/>
    <w:rsid w:val="004F4F13"/>
    <w:rsid w:val="004F5509"/>
    <w:rsid w:val="004F6BC9"/>
    <w:rsid w:val="004F7D8A"/>
    <w:rsid w:val="00500B9C"/>
    <w:rsid w:val="00502EAE"/>
    <w:rsid w:val="00503263"/>
    <w:rsid w:val="005032C8"/>
    <w:rsid w:val="00503743"/>
    <w:rsid w:val="00503AC3"/>
    <w:rsid w:val="00503D17"/>
    <w:rsid w:val="00504242"/>
    <w:rsid w:val="005049E8"/>
    <w:rsid w:val="00505750"/>
    <w:rsid w:val="005060F8"/>
    <w:rsid w:val="00506A0B"/>
    <w:rsid w:val="005110E1"/>
    <w:rsid w:val="00511179"/>
    <w:rsid w:val="005129E2"/>
    <w:rsid w:val="00512F2E"/>
    <w:rsid w:val="0051308E"/>
    <w:rsid w:val="0051387D"/>
    <w:rsid w:val="005138E3"/>
    <w:rsid w:val="00513B7B"/>
    <w:rsid w:val="005146BF"/>
    <w:rsid w:val="005150A3"/>
    <w:rsid w:val="0051512E"/>
    <w:rsid w:val="005151D0"/>
    <w:rsid w:val="00515846"/>
    <w:rsid w:val="005158CA"/>
    <w:rsid w:val="005165C2"/>
    <w:rsid w:val="00516E78"/>
    <w:rsid w:val="005173A1"/>
    <w:rsid w:val="00520190"/>
    <w:rsid w:val="0052097D"/>
    <w:rsid w:val="00520D5B"/>
    <w:rsid w:val="005215CA"/>
    <w:rsid w:val="00521F9E"/>
    <w:rsid w:val="00521FB7"/>
    <w:rsid w:val="00522243"/>
    <w:rsid w:val="00522306"/>
    <w:rsid w:val="00522E47"/>
    <w:rsid w:val="00523219"/>
    <w:rsid w:val="00523A9D"/>
    <w:rsid w:val="00525970"/>
    <w:rsid w:val="00527345"/>
    <w:rsid w:val="0052747C"/>
    <w:rsid w:val="00527A49"/>
    <w:rsid w:val="005301B1"/>
    <w:rsid w:val="0053083D"/>
    <w:rsid w:val="005315A5"/>
    <w:rsid w:val="00531905"/>
    <w:rsid w:val="00531BA0"/>
    <w:rsid w:val="00531D33"/>
    <w:rsid w:val="00531E00"/>
    <w:rsid w:val="005338CF"/>
    <w:rsid w:val="0053408F"/>
    <w:rsid w:val="00534292"/>
    <w:rsid w:val="00534780"/>
    <w:rsid w:val="00535990"/>
    <w:rsid w:val="00536C69"/>
    <w:rsid w:val="00537944"/>
    <w:rsid w:val="00537A7A"/>
    <w:rsid w:val="005401B9"/>
    <w:rsid w:val="00541192"/>
    <w:rsid w:val="005411C1"/>
    <w:rsid w:val="005426E5"/>
    <w:rsid w:val="005433DB"/>
    <w:rsid w:val="00543672"/>
    <w:rsid w:val="00544FFB"/>
    <w:rsid w:val="005458EB"/>
    <w:rsid w:val="00546A63"/>
    <w:rsid w:val="00546D85"/>
    <w:rsid w:val="00547630"/>
    <w:rsid w:val="005477D8"/>
    <w:rsid w:val="00547B28"/>
    <w:rsid w:val="00552277"/>
    <w:rsid w:val="00552B7B"/>
    <w:rsid w:val="00553112"/>
    <w:rsid w:val="00553E8B"/>
    <w:rsid w:val="00553EFB"/>
    <w:rsid w:val="00555C2A"/>
    <w:rsid w:val="00556F46"/>
    <w:rsid w:val="0055702F"/>
    <w:rsid w:val="0055765E"/>
    <w:rsid w:val="0055778B"/>
    <w:rsid w:val="00560618"/>
    <w:rsid w:val="00560916"/>
    <w:rsid w:val="00560DC7"/>
    <w:rsid w:val="00561981"/>
    <w:rsid w:val="00562D86"/>
    <w:rsid w:val="0056437B"/>
    <w:rsid w:val="00565639"/>
    <w:rsid w:val="00565E2C"/>
    <w:rsid w:val="005675DD"/>
    <w:rsid w:val="00567670"/>
    <w:rsid w:val="00567D5E"/>
    <w:rsid w:val="00571A38"/>
    <w:rsid w:val="00572B5A"/>
    <w:rsid w:val="00572E20"/>
    <w:rsid w:val="00573C27"/>
    <w:rsid w:val="0057448C"/>
    <w:rsid w:val="00574D26"/>
    <w:rsid w:val="0057561E"/>
    <w:rsid w:val="00575EAE"/>
    <w:rsid w:val="0057738C"/>
    <w:rsid w:val="00577FCB"/>
    <w:rsid w:val="00580ADB"/>
    <w:rsid w:val="00581697"/>
    <w:rsid w:val="00581857"/>
    <w:rsid w:val="005819A8"/>
    <w:rsid w:val="00582511"/>
    <w:rsid w:val="005828B0"/>
    <w:rsid w:val="00582AB4"/>
    <w:rsid w:val="00582AF0"/>
    <w:rsid w:val="0058337A"/>
    <w:rsid w:val="005839BB"/>
    <w:rsid w:val="0058531B"/>
    <w:rsid w:val="00585750"/>
    <w:rsid w:val="00587C34"/>
    <w:rsid w:val="00590C88"/>
    <w:rsid w:val="00590F0C"/>
    <w:rsid w:val="0059104C"/>
    <w:rsid w:val="00591572"/>
    <w:rsid w:val="00592ED1"/>
    <w:rsid w:val="0059355A"/>
    <w:rsid w:val="0059379C"/>
    <w:rsid w:val="00594568"/>
    <w:rsid w:val="00594B5B"/>
    <w:rsid w:val="00594ECB"/>
    <w:rsid w:val="00595534"/>
    <w:rsid w:val="00595897"/>
    <w:rsid w:val="0059610D"/>
    <w:rsid w:val="005967B0"/>
    <w:rsid w:val="00596B99"/>
    <w:rsid w:val="00597B9F"/>
    <w:rsid w:val="00597E8C"/>
    <w:rsid w:val="005A033B"/>
    <w:rsid w:val="005A1034"/>
    <w:rsid w:val="005A1391"/>
    <w:rsid w:val="005A1A77"/>
    <w:rsid w:val="005A20D0"/>
    <w:rsid w:val="005A255E"/>
    <w:rsid w:val="005A2A22"/>
    <w:rsid w:val="005A2D8B"/>
    <w:rsid w:val="005A2EC4"/>
    <w:rsid w:val="005A345E"/>
    <w:rsid w:val="005A392A"/>
    <w:rsid w:val="005A3AB4"/>
    <w:rsid w:val="005A4F13"/>
    <w:rsid w:val="005A521B"/>
    <w:rsid w:val="005A54AD"/>
    <w:rsid w:val="005A59E3"/>
    <w:rsid w:val="005A69B2"/>
    <w:rsid w:val="005A706C"/>
    <w:rsid w:val="005A754F"/>
    <w:rsid w:val="005A7CB4"/>
    <w:rsid w:val="005B034F"/>
    <w:rsid w:val="005B0919"/>
    <w:rsid w:val="005B0BA6"/>
    <w:rsid w:val="005B0E57"/>
    <w:rsid w:val="005B1636"/>
    <w:rsid w:val="005B1C01"/>
    <w:rsid w:val="005B20E9"/>
    <w:rsid w:val="005B2244"/>
    <w:rsid w:val="005B2998"/>
    <w:rsid w:val="005B2FF8"/>
    <w:rsid w:val="005B35C4"/>
    <w:rsid w:val="005B3777"/>
    <w:rsid w:val="005B3CA4"/>
    <w:rsid w:val="005B3F07"/>
    <w:rsid w:val="005B3F0E"/>
    <w:rsid w:val="005B464B"/>
    <w:rsid w:val="005B50D0"/>
    <w:rsid w:val="005B6841"/>
    <w:rsid w:val="005B7541"/>
    <w:rsid w:val="005B7DC7"/>
    <w:rsid w:val="005C00AD"/>
    <w:rsid w:val="005C0CB3"/>
    <w:rsid w:val="005C1205"/>
    <w:rsid w:val="005C12FF"/>
    <w:rsid w:val="005C15A0"/>
    <w:rsid w:val="005C164A"/>
    <w:rsid w:val="005C3E35"/>
    <w:rsid w:val="005C404C"/>
    <w:rsid w:val="005C4227"/>
    <w:rsid w:val="005C4A76"/>
    <w:rsid w:val="005C4E2E"/>
    <w:rsid w:val="005C539D"/>
    <w:rsid w:val="005C54DA"/>
    <w:rsid w:val="005C5686"/>
    <w:rsid w:val="005C5859"/>
    <w:rsid w:val="005C5976"/>
    <w:rsid w:val="005C5B91"/>
    <w:rsid w:val="005C75A1"/>
    <w:rsid w:val="005D0D4E"/>
    <w:rsid w:val="005D1C2B"/>
    <w:rsid w:val="005D34A9"/>
    <w:rsid w:val="005D4551"/>
    <w:rsid w:val="005D52BE"/>
    <w:rsid w:val="005D5C1A"/>
    <w:rsid w:val="005D6770"/>
    <w:rsid w:val="005D682F"/>
    <w:rsid w:val="005D69A9"/>
    <w:rsid w:val="005D73CC"/>
    <w:rsid w:val="005D79D9"/>
    <w:rsid w:val="005E034A"/>
    <w:rsid w:val="005E0ACE"/>
    <w:rsid w:val="005E1DA9"/>
    <w:rsid w:val="005E1EF0"/>
    <w:rsid w:val="005E3133"/>
    <w:rsid w:val="005E410F"/>
    <w:rsid w:val="005E5A31"/>
    <w:rsid w:val="005E69B7"/>
    <w:rsid w:val="005E6B51"/>
    <w:rsid w:val="005E7615"/>
    <w:rsid w:val="005F001E"/>
    <w:rsid w:val="005F0983"/>
    <w:rsid w:val="005F0EC0"/>
    <w:rsid w:val="005F21D1"/>
    <w:rsid w:val="005F3716"/>
    <w:rsid w:val="005F440D"/>
    <w:rsid w:val="005F4D02"/>
    <w:rsid w:val="005F6284"/>
    <w:rsid w:val="005F74A3"/>
    <w:rsid w:val="006015A1"/>
    <w:rsid w:val="006016A6"/>
    <w:rsid w:val="00601822"/>
    <w:rsid w:val="006020C0"/>
    <w:rsid w:val="0060287A"/>
    <w:rsid w:val="00604912"/>
    <w:rsid w:val="00604DE3"/>
    <w:rsid w:val="00604FFF"/>
    <w:rsid w:val="0060648A"/>
    <w:rsid w:val="006064A5"/>
    <w:rsid w:val="00606966"/>
    <w:rsid w:val="00606E1D"/>
    <w:rsid w:val="00606E2E"/>
    <w:rsid w:val="0060794E"/>
    <w:rsid w:val="00607CED"/>
    <w:rsid w:val="006100B0"/>
    <w:rsid w:val="00610EC2"/>
    <w:rsid w:val="006115BE"/>
    <w:rsid w:val="00611E0D"/>
    <w:rsid w:val="00612700"/>
    <w:rsid w:val="00612F41"/>
    <w:rsid w:val="00613DD9"/>
    <w:rsid w:val="00613E2D"/>
    <w:rsid w:val="00614055"/>
    <w:rsid w:val="006142B5"/>
    <w:rsid w:val="006146C4"/>
    <w:rsid w:val="00614884"/>
    <w:rsid w:val="00614A77"/>
    <w:rsid w:val="00614FA8"/>
    <w:rsid w:val="00615678"/>
    <w:rsid w:val="00615A44"/>
    <w:rsid w:val="00616023"/>
    <w:rsid w:val="0061657F"/>
    <w:rsid w:val="00616D81"/>
    <w:rsid w:val="00617050"/>
    <w:rsid w:val="00617411"/>
    <w:rsid w:val="00617E7E"/>
    <w:rsid w:val="006200C9"/>
    <w:rsid w:val="00620FC8"/>
    <w:rsid w:val="00621497"/>
    <w:rsid w:val="0062185D"/>
    <w:rsid w:val="006218CD"/>
    <w:rsid w:val="006219B9"/>
    <w:rsid w:val="00621D1C"/>
    <w:rsid w:val="0062262E"/>
    <w:rsid w:val="00622D97"/>
    <w:rsid w:val="00622F71"/>
    <w:rsid w:val="006233BC"/>
    <w:rsid w:val="00624C03"/>
    <w:rsid w:val="00625BC5"/>
    <w:rsid w:val="00626333"/>
    <w:rsid w:val="006267A9"/>
    <w:rsid w:val="00626E93"/>
    <w:rsid w:val="0062704F"/>
    <w:rsid w:val="00627354"/>
    <w:rsid w:val="0062763C"/>
    <w:rsid w:val="006304E7"/>
    <w:rsid w:val="006309C0"/>
    <w:rsid w:val="00630EEE"/>
    <w:rsid w:val="0063120C"/>
    <w:rsid w:val="00631403"/>
    <w:rsid w:val="0063189B"/>
    <w:rsid w:val="0063197E"/>
    <w:rsid w:val="00632069"/>
    <w:rsid w:val="00632A7C"/>
    <w:rsid w:val="00632DEA"/>
    <w:rsid w:val="00633337"/>
    <w:rsid w:val="006353FD"/>
    <w:rsid w:val="00635865"/>
    <w:rsid w:val="00635B9F"/>
    <w:rsid w:val="006362D1"/>
    <w:rsid w:val="00636950"/>
    <w:rsid w:val="00637AA1"/>
    <w:rsid w:val="00637BE4"/>
    <w:rsid w:val="0064030E"/>
    <w:rsid w:val="00644DB9"/>
    <w:rsid w:val="0064667E"/>
    <w:rsid w:val="00646684"/>
    <w:rsid w:val="00646822"/>
    <w:rsid w:val="00647CA5"/>
    <w:rsid w:val="00651314"/>
    <w:rsid w:val="0065190C"/>
    <w:rsid w:val="00652508"/>
    <w:rsid w:val="00652B71"/>
    <w:rsid w:val="0065333F"/>
    <w:rsid w:val="006534D3"/>
    <w:rsid w:val="00653C58"/>
    <w:rsid w:val="00654A35"/>
    <w:rsid w:val="00654D98"/>
    <w:rsid w:val="00654F38"/>
    <w:rsid w:val="00655926"/>
    <w:rsid w:val="00655E73"/>
    <w:rsid w:val="00657447"/>
    <w:rsid w:val="00657664"/>
    <w:rsid w:val="006614DE"/>
    <w:rsid w:val="0066164D"/>
    <w:rsid w:val="00661DDD"/>
    <w:rsid w:val="00661EE2"/>
    <w:rsid w:val="00661F62"/>
    <w:rsid w:val="00663F17"/>
    <w:rsid w:val="006644A3"/>
    <w:rsid w:val="006646E1"/>
    <w:rsid w:val="00664B21"/>
    <w:rsid w:val="00664F5E"/>
    <w:rsid w:val="006651D0"/>
    <w:rsid w:val="006653BA"/>
    <w:rsid w:val="00665CF4"/>
    <w:rsid w:val="00665D92"/>
    <w:rsid w:val="0066613E"/>
    <w:rsid w:val="00666770"/>
    <w:rsid w:val="006671C5"/>
    <w:rsid w:val="006678D0"/>
    <w:rsid w:val="00667EA9"/>
    <w:rsid w:val="00671668"/>
    <w:rsid w:val="00671A61"/>
    <w:rsid w:val="00672336"/>
    <w:rsid w:val="006723A7"/>
    <w:rsid w:val="0067261A"/>
    <w:rsid w:val="00672B21"/>
    <w:rsid w:val="006739A4"/>
    <w:rsid w:val="00673FB3"/>
    <w:rsid w:val="00674A55"/>
    <w:rsid w:val="0067524A"/>
    <w:rsid w:val="00676A7A"/>
    <w:rsid w:val="006774DD"/>
    <w:rsid w:val="00677504"/>
    <w:rsid w:val="0067764E"/>
    <w:rsid w:val="006778E9"/>
    <w:rsid w:val="00680299"/>
    <w:rsid w:val="00680918"/>
    <w:rsid w:val="00680CED"/>
    <w:rsid w:val="00680DA5"/>
    <w:rsid w:val="00681367"/>
    <w:rsid w:val="00681784"/>
    <w:rsid w:val="00682D49"/>
    <w:rsid w:val="00682E4D"/>
    <w:rsid w:val="006832BB"/>
    <w:rsid w:val="006834B8"/>
    <w:rsid w:val="0068366C"/>
    <w:rsid w:val="006836B7"/>
    <w:rsid w:val="006837C0"/>
    <w:rsid w:val="00683993"/>
    <w:rsid w:val="00684115"/>
    <w:rsid w:val="00685809"/>
    <w:rsid w:val="0068580F"/>
    <w:rsid w:val="006877FC"/>
    <w:rsid w:val="00687C1A"/>
    <w:rsid w:val="00687FF3"/>
    <w:rsid w:val="00690777"/>
    <w:rsid w:val="00690EF2"/>
    <w:rsid w:val="00691849"/>
    <w:rsid w:val="00691917"/>
    <w:rsid w:val="00692BF4"/>
    <w:rsid w:val="0069390D"/>
    <w:rsid w:val="006942A3"/>
    <w:rsid w:val="00694A70"/>
    <w:rsid w:val="0069546F"/>
    <w:rsid w:val="00695521"/>
    <w:rsid w:val="00695918"/>
    <w:rsid w:val="00695C66"/>
    <w:rsid w:val="00696673"/>
    <w:rsid w:val="0069684A"/>
    <w:rsid w:val="006970D3"/>
    <w:rsid w:val="00697E7F"/>
    <w:rsid w:val="006A1016"/>
    <w:rsid w:val="006A15C0"/>
    <w:rsid w:val="006A1FE5"/>
    <w:rsid w:val="006A3876"/>
    <w:rsid w:val="006A3B64"/>
    <w:rsid w:val="006A4301"/>
    <w:rsid w:val="006A4459"/>
    <w:rsid w:val="006A47E1"/>
    <w:rsid w:val="006A4AF8"/>
    <w:rsid w:val="006A52DE"/>
    <w:rsid w:val="006A75E8"/>
    <w:rsid w:val="006B11C1"/>
    <w:rsid w:val="006B1595"/>
    <w:rsid w:val="006B1E04"/>
    <w:rsid w:val="006B2982"/>
    <w:rsid w:val="006B2C3F"/>
    <w:rsid w:val="006B3347"/>
    <w:rsid w:val="006B378F"/>
    <w:rsid w:val="006B492E"/>
    <w:rsid w:val="006B549A"/>
    <w:rsid w:val="006B551D"/>
    <w:rsid w:val="006B5AC7"/>
    <w:rsid w:val="006B6329"/>
    <w:rsid w:val="006B6593"/>
    <w:rsid w:val="006B7B6D"/>
    <w:rsid w:val="006B7C63"/>
    <w:rsid w:val="006C13DA"/>
    <w:rsid w:val="006C152C"/>
    <w:rsid w:val="006C18CA"/>
    <w:rsid w:val="006C1926"/>
    <w:rsid w:val="006C1C71"/>
    <w:rsid w:val="006C333A"/>
    <w:rsid w:val="006C3904"/>
    <w:rsid w:val="006C46F1"/>
    <w:rsid w:val="006C546C"/>
    <w:rsid w:val="006C5E4C"/>
    <w:rsid w:val="006C60C0"/>
    <w:rsid w:val="006C683D"/>
    <w:rsid w:val="006C6B40"/>
    <w:rsid w:val="006C7878"/>
    <w:rsid w:val="006C78C8"/>
    <w:rsid w:val="006D0113"/>
    <w:rsid w:val="006D0530"/>
    <w:rsid w:val="006D06EA"/>
    <w:rsid w:val="006D0C3D"/>
    <w:rsid w:val="006D1201"/>
    <w:rsid w:val="006D1328"/>
    <w:rsid w:val="006D1424"/>
    <w:rsid w:val="006D157E"/>
    <w:rsid w:val="006D2229"/>
    <w:rsid w:val="006D2356"/>
    <w:rsid w:val="006D2DF2"/>
    <w:rsid w:val="006D32E8"/>
    <w:rsid w:val="006D33CE"/>
    <w:rsid w:val="006D353C"/>
    <w:rsid w:val="006D3F34"/>
    <w:rsid w:val="006D40FD"/>
    <w:rsid w:val="006D414E"/>
    <w:rsid w:val="006D4FC4"/>
    <w:rsid w:val="006D6910"/>
    <w:rsid w:val="006D6D9D"/>
    <w:rsid w:val="006D79D1"/>
    <w:rsid w:val="006D7B04"/>
    <w:rsid w:val="006E0049"/>
    <w:rsid w:val="006E07D5"/>
    <w:rsid w:val="006E0992"/>
    <w:rsid w:val="006E0B1B"/>
    <w:rsid w:val="006E113A"/>
    <w:rsid w:val="006E19B4"/>
    <w:rsid w:val="006E3109"/>
    <w:rsid w:val="006E3541"/>
    <w:rsid w:val="006E3A2E"/>
    <w:rsid w:val="006E3D3D"/>
    <w:rsid w:val="006E435A"/>
    <w:rsid w:val="006E4D28"/>
    <w:rsid w:val="006E5602"/>
    <w:rsid w:val="006E5BB0"/>
    <w:rsid w:val="006E6115"/>
    <w:rsid w:val="006E6B12"/>
    <w:rsid w:val="006E72CF"/>
    <w:rsid w:val="006E7B22"/>
    <w:rsid w:val="006E7DC0"/>
    <w:rsid w:val="006F00ED"/>
    <w:rsid w:val="006F0ACC"/>
    <w:rsid w:val="006F15B2"/>
    <w:rsid w:val="006F2487"/>
    <w:rsid w:val="006F2984"/>
    <w:rsid w:val="006F31D0"/>
    <w:rsid w:val="006F329F"/>
    <w:rsid w:val="006F37FC"/>
    <w:rsid w:val="006F3B3E"/>
    <w:rsid w:val="006F3BB1"/>
    <w:rsid w:val="006F40EB"/>
    <w:rsid w:val="006F47B3"/>
    <w:rsid w:val="006F68DC"/>
    <w:rsid w:val="006F71A7"/>
    <w:rsid w:val="006F7909"/>
    <w:rsid w:val="006F7A9F"/>
    <w:rsid w:val="00700E9A"/>
    <w:rsid w:val="00701D54"/>
    <w:rsid w:val="0070240E"/>
    <w:rsid w:val="007027FD"/>
    <w:rsid w:val="007028BF"/>
    <w:rsid w:val="00702D20"/>
    <w:rsid w:val="00702F04"/>
    <w:rsid w:val="007054A7"/>
    <w:rsid w:val="007069F2"/>
    <w:rsid w:val="00706A83"/>
    <w:rsid w:val="007070F2"/>
    <w:rsid w:val="00707272"/>
    <w:rsid w:val="0070755C"/>
    <w:rsid w:val="0071043A"/>
    <w:rsid w:val="00710A49"/>
    <w:rsid w:val="0071143E"/>
    <w:rsid w:val="0071226B"/>
    <w:rsid w:val="0071277B"/>
    <w:rsid w:val="00712B31"/>
    <w:rsid w:val="00712F48"/>
    <w:rsid w:val="007134FE"/>
    <w:rsid w:val="00713627"/>
    <w:rsid w:val="007137F7"/>
    <w:rsid w:val="0071442D"/>
    <w:rsid w:val="00714AE0"/>
    <w:rsid w:val="0071560F"/>
    <w:rsid w:val="00715997"/>
    <w:rsid w:val="007163FA"/>
    <w:rsid w:val="00716F92"/>
    <w:rsid w:val="007179BE"/>
    <w:rsid w:val="00720728"/>
    <w:rsid w:val="00720EE7"/>
    <w:rsid w:val="00721E59"/>
    <w:rsid w:val="007221F6"/>
    <w:rsid w:val="007226BF"/>
    <w:rsid w:val="007239F1"/>
    <w:rsid w:val="00723B47"/>
    <w:rsid w:val="00723CC2"/>
    <w:rsid w:val="00724168"/>
    <w:rsid w:val="00725032"/>
    <w:rsid w:val="0072557E"/>
    <w:rsid w:val="007260D3"/>
    <w:rsid w:val="007262B1"/>
    <w:rsid w:val="00730551"/>
    <w:rsid w:val="00730AF1"/>
    <w:rsid w:val="00732856"/>
    <w:rsid w:val="00735F0B"/>
    <w:rsid w:val="00737AC4"/>
    <w:rsid w:val="00741A34"/>
    <w:rsid w:val="00741A4A"/>
    <w:rsid w:val="00741F20"/>
    <w:rsid w:val="0074291B"/>
    <w:rsid w:val="007439D6"/>
    <w:rsid w:val="00743F84"/>
    <w:rsid w:val="0074424F"/>
    <w:rsid w:val="0074444C"/>
    <w:rsid w:val="0074472A"/>
    <w:rsid w:val="007452F7"/>
    <w:rsid w:val="00745BDC"/>
    <w:rsid w:val="00747015"/>
    <w:rsid w:val="00747747"/>
    <w:rsid w:val="0075040F"/>
    <w:rsid w:val="007538AC"/>
    <w:rsid w:val="00753F97"/>
    <w:rsid w:val="007542BB"/>
    <w:rsid w:val="00754727"/>
    <w:rsid w:val="00756437"/>
    <w:rsid w:val="00756A1D"/>
    <w:rsid w:val="00757703"/>
    <w:rsid w:val="0075787C"/>
    <w:rsid w:val="00757E66"/>
    <w:rsid w:val="0076075E"/>
    <w:rsid w:val="00760FBC"/>
    <w:rsid w:val="00760FCD"/>
    <w:rsid w:val="0076112C"/>
    <w:rsid w:val="00762135"/>
    <w:rsid w:val="007622FF"/>
    <w:rsid w:val="007623CE"/>
    <w:rsid w:val="00763263"/>
    <w:rsid w:val="00763BFF"/>
    <w:rsid w:val="007640DC"/>
    <w:rsid w:val="007640E0"/>
    <w:rsid w:val="00765DA3"/>
    <w:rsid w:val="00765E2C"/>
    <w:rsid w:val="00766663"/>
    <w:rsid w:val="00766B39"/>
    <w:rsid w:val="00766B84"/>
    <w:rsid w:val="00767A6B"/>
    <w:rsid w:val="00767C5C"/>
    <w:rsid w:val="00767FCC"/>
    <w:rsid w:val="007704C3"/>
    <w:rsid w:val="00771330"/>
    <w:rsid w:val="00772525"/>
    <w:rsid w:val="007730D1"/>
    <w:rsid w:val="0077314E"/>
    <w:rsid w:val="007736A4"/>
    <w:rsid w:val="00773E21"/>
    <w:rsid w:val="007741B9"/>
    <w:rsid w:val="007741EC"/>
    <w:rsid w:val="00774C85"/>
    <w:rsid w:val="00774FB3"/>
    <w:rsid w:val="007755D1"/>
    <w:rsid w:val="007755F7"/>
    <w:rsid w:val="00775A9D"/>
    <w:rsid w:val="00776441"/>
    <w:rsid w:val="00776659"/>
    <w:rsid w:val="007766C7"/>
    <w:rsid w:val="00776779"/>
    <w:rsid w:val="007771FA"/>
    <w:rsid w:val="0078046D"/>
    <w:rsid w:val="0078049A"/>
    <w:rsid w:val="007815C3"/>
    <w:rsid w:val="00781F3C"/>
    <w:rsid w:val="00783495"/>
    <w:rsid w:val="007847BF"/>
    <w:rsid w:val="00785796"/>
    <w:rsid w:val="00785B79"/>
    <w:rsid w:val="00785E9C"/>
    <w:rsid w:val="0078617E"/>
    <w:rsid w:val="0078633F"/>
    <w:rsid w:val="00786465"/>
    <w:rsid w:val="0078666D"/>
    <w:rsid w:val="0078699F"/>
    <w:rsid w:val="00786A1A"/>
    <w:rsid w:val="00786D69"/>
    <w:rsid w:val="00786EF7"/>
    <w:rsid w:val="00787A1C"/>
    <w:rsid w:val="00787C7A"/>
    <w:rsid w:val="00790071"/>
    <w:rsid w:val="007905F7"/>
    <w:rsid w:val="007906C8"/>
    <w:rsid w:val="00790A68"/>
    <w:rsid w:val="00791813"/>
    <w:rsid w:val="0079185E"/>
    <w:rsid w:val="00791B4C"/>
    <w:rsid w:val="0079269A"/>
    <w:rsid w:val="00792DF9"/>
    <w:rsid w:val="00793C38"/>
    <w:rsid w:val="0079430A"/>
    <w:rsid w:val="0079482A"/>
    <w:rsid w:val="007949C5"/>
    <w:rsid w:val="00794F6C"/>
    <w:rsid w:val="007953D3"/>
    <w:rsid w:val="00795AFA"/>
    <w:rsid w:val="0079637B"/>
    <w:rsid w:val="00796D41"/>
    <w:rsid w:val="0079795D"/>
    <w:rsid w:val="00797EAE"/>
    <w:rsid w:val="00797ED4"/>
    <w:rsid w:val="007A0C94"/>
    <w:rsid w:val="007A176E"/>
    <w:rsid w:val="007A1D3C"/>
    <w:rsid w:val="007A21B0"/>
    <w:rsid w:val="007A2356"/>
    <w:rsid w:val="007A2EB3"/>
    <w:rsid w:val="007A3096"/>
    <w:rsid w:val="007A31DF"/>
    <w:rsid w:val="007A33C3"/>
    <w:rsid w:val="007A3A37"/>
    <w:rsid w:val="007A453A"/>
    <w:rsid w:val="007A4760"/>
    <w:rsid w:val="007A47FE"/>
    <w:rsid w:val="007A48D2"/>
    <w:rsid w:val="007A494D"/>
    <w:rsid w:val="007A5686"/>
    <w:rsid w:val="007A6455"/>
    <w:rsid w:val="007A671B"/>
    <w:rsid w:val="007A738B"/>
    <w:rsid w:val="007A7640"/>
    <w:rsid w:val="007A7AD6"/>
    <w:rsid w:val="007B07D6"/>
    <w:rsid w:val="007B0837"/>
    <w:rsid w:val="007B0F67"/>
    <w:rsid w:val="007B14F7"/>
    <w:rsid w:val="007B1B91"/>
    <w:rsid w:val="007B2BE9"/>
    <w:rsid w:val="007B5747"/>
    <w:rsid w:val="007B5B5B"/>
    <w:rsid w:val="007B6188"/>
    <w:rsid w:val="007B68AD"/>
    <w:rsid w:val="007B6D67"/>
    <w:rsid w:val="007B728E"/>
    <w:rsid w:val="007B76C8"/>
    <w:rsid w:val="007C02B6"/>
    <w:rsid w:val="007C0BCE"/>
    <w:rsid w:val="007C227D"/>
    <w:rsid w:val="007C2520"/>
    <w:rsid w:val="007C2C37"/>
    <w:rsid w:val="007C5559"/>
    <w:rsid w:val="007C5898"/>
    <w:rsid w:val="007C59F3"/>
    <w:rsid w:val="007C5BEA"/>
    <w:rsid w:val="007C60E6"/>
    <w:rsid w:val="007C73A7"/>
    <w:rsid w:val="007C76AE"/>
    <w:rsid w:val="007C7FC6"/>
    <w:rsid w:val="007D042C"/>
    <w:rsid w:val="007D098C"/>
    <w:rsid w:val="007D0FDA"/>
    <w:rsid w:val="007D32C0"/>
    <w:rsid w:val="007D3AB4"/>
    <w:rsid w:val="007D47FA"/>
    <w:rsid w:val="007D4A8E"/>
    <w:rsid w:val="007D5DE9"/>
    <w:rsid w:val="007D5E31"/>
    <w:rsid w:val="007D5EE7"/>
    <w:rsid w:val="007D7688"/>
    <w:rsid w:val="007E004E"/>
    <w:rsid w:val="007E05C9"/>
    <w:rsid w:val="007E0674"/>
    <w:rsid w:val="007E08F4"/>
    <w:rsid w:val="007E0B27"/>
    <w:rsid w:val="007E0BBD"/>
    <w:rsid w:val="007E1E90"/>
    <w:rsid w:val="007E2073"/>
    <w:rsid w:val="007E2180"/>
    <w:rsid w:val="007E26DE"/>
    <w:rsid w:val="007E2C76"/>
    <w:rsid w:val="007E2DFF"/>
    <w:rsid w:val="007E386A"/>
    <w:rsid w:val="007E3A2D"/>
    <w:rsid w:val="007E3BAD"/>
    <w:rsid w:val="007E3E69"/>
    <w:rsid w:val="007E3FD2"/>
    <w:rsid w:val="007E40B4"/>
    <w:rsid w:val="007E53A0"/>
    <w:rsid w:val="007E54AB"/>
    <w:rsid w:val="007E5F1E"/>
    <w:rsid w:val="007E77A8"/>
    <w:rsid w:val="007E785F"/>
    <w:rsid w:val="007E7B9E"/>
    <w:rsid w:val="007F0621"/>
    <w:rsid w:val="007F06F3"/>
    <w:rsid w:val="007F12BE"/>
    <w:rsid w:val="007F21C2"/>
    <w:rsid w:val="007F223F"/>
    <w:rsid w:val="007F335C"/>
    <w:rsid w:val="007F3DAC"/>
    <w:rsid w:val="007F3E7B"/>
    <w:rsid w:val="007F4194"/>
    <w:rsid w:val="007F43C2"/>
    <w:rsid w:val="007F46DF"/>
    <w:rsid w:val="007F5082"/>
    <w:rsid w:val="007F55B9"/>
    <w:rsid w:val="007F62A3"/>
    <w:rsid w:val="007F6819"/>
    <w:rsid w:val="007F6AD4"/>
    <w:rsid w:val="007F727F"/>
    <w:rsid w:val="007F7C2F"/>
    <w:rsid w:val="007F7D09"/>
    <w:rsid w:val="00800B3A"/>
    <w:rsid w:val="00800E6F"/>
    <w:rsid w:val="00801230"/>
    <w:rsid w:val="00801405"/>
    <w:rsid w:val="0080182A"/>
    <w:rsid w:val="00801CDC"/>
    <w:rsid w:val="00802892"/>
    <w:rsid w:val="00805406"/>
    <w:rsid w:val="0080550E"/>
    <w:rsid w:val="00806303"/>
    <w:rsid w:val="00807354"/>
    <w:rsid w:val="008075AE"/>
    <w:rsid w:val="008100F9"/>
    <w:rsid w:val="00810B2B"/>
    <w:rsid w:val="008111C7"/>
    <w:rsid w:val="00811441"/>
    <w:rsid w:val="008132F8"/>
    <w:rsid w:val="00813D44"/>
    <w:rsid w:val="00813D74"/>
    <w:rsid w:val="00814180"/>
    <w:rsid w:val="008142A6"/>
    <w:rsid w:val="00816047"/>
    <w:rsid w:val="008166BA"/>
    <w:rsid w:val="008168F3"/>
    <w:rsid w:val="00817B31"/>
    <w:rsid w:val="008205AF"/>
    <w:rsid w:val="00820B6C"/>
    <w:rsid w:val="00820E38"/>
    <w:rsid w:val="008213A7"/>
    <w:rsid w:val="00821406"/>
    <w:rsid w:val="00821687"/>
    <w:rsid w:val="00823034"/>
    <w:rsid w:val="00823CCD"/>
    <w:rsid w:val="00823EBE"/>
    <w:rsid w:val="00824147"/>
    <w:rsid w:val="00825BB0"/>
    <w:rsid w:val="00826633"/>
    <w:rsid w:val="008266AA"/>
    <w:rsid w:val="00830182"/>
    <w:rsid w:val="00830CB8"/>
    <w:rsid w:val="008318A3"/>
    <w:rsid w:val="008323BA"/>
    <w:rsid w:val="00832E00"/>
    <w:rsid w:val="00833BD8"/>
    <w:rsid w:val="00833C66"/>
    <w:rsid w:val="00833DA5"/>
    <w:rsid w:val="008340FB"/>
    <w:rsid w:val="00834510"/>
    <w:rsid w:val="00835E6D"/>
    <w:rsid w:val="00840494"/>
    <w:rsid w:val="00841ACB"/>
    <w:rsid w:val="00842D43"/>
    <w:rsid w:val="00843C33"/>
    <w:rsid w:val="0084423F"/>
    <w:rsid w:val="00844309"/>
    <w:rsid w:val="00844F27"/>
    <w:rsid w:val="00846347"/>
    <w:rsid w:val="00846994"/>
    <w:rsid w:val="00847242"/>
    <w:rsid w:val="00847643"/>
    <w:rsid w:val="00847CB2"/>
    <w:rsid w:val="00852E55"/>
    <w:rsid w:val="0085302D"/>
    <w:rsid w:val="00853607"/>
    <w:rsid w:val="00853C1D"/>
    <w:rsid w:val="00853E42"/>
    <w:rsid w:val="00854FBD"/>
    <w:rsid w:val="0085596E"/>
    <w:rsid w:val="00855FE2"/>
    <w:rsid w:val="00856961"/>
    <w:rsid w:val="00856A0A"/>
    <w:rsid w:val="00857B28"/>
    <w:rsid w:val="008603E1"/>
    <w:rsid w:val="00860582"/>
    <w:rsid w:val="008606AE"/>
    <w:rsid w:val="0086111F"/>
    <w:rsid w:val="00861DEF"/>
    <w:rsid w:val="00862407"/>
    <w:rsid w:val="0086299B"/>
    <w:rsid w:val="008633C2"/>
    <w:rsid w:val="00863D2C"/>
    <w:rsid w:val="00863D6E"/>
    <w:rsid w:val="00863F06"/>
    <w:rsid w:val="0086407D"/>
    <w:rsid w:val="00864135"/>
    <w:rsid w:val="0086416B"/>
    <w:rsid w:val="00864729"/>
    <w:rsid w:val="008647BF"/>
    <w:rsid w:val="00864C9F"/>
    <w:rsid w:val="008652E5"/>
    <w:rsid w:val="00865340"/>
    <w:rsid w:val="0086575E"/>
    <w:rsid w:val="008658B7"/>
    <w:rsid w:val="00865DD2"/>
    <w:rsid w:val="00866216"/>
    <w:rsid w:val="008663EF"/>
    <w:rsid w:val="008664FC"/>
    <w:rsid w:val="00867EA4"/>
    <w:rsid w:val="008709D6"/>
    <w:rsid w:val="00870CAB"/>
    <w:rsid w:val="008716EF"/>
    <w:rsid w:val="008722F4"/>
    <w:rsid w:val="008729AE"/>
    <w:rsid w:val="00873030"/>
    <w:rsid w:val="008730F6"/>
    <w:rsid w:val="00873131"/>
    <w:rsid w:val="008737C4"/>
    <w:rsid w:val="00873AD8"/>
    <w:rsid w:val="00873E1C"/>
    <w:rsid w:val="00874B69"/>
    <w:rsid w:val="00874C83"/>
    <w:rsid w:val="00875A65"/>
    <w:rsid w:val="00875A78"/>
    <w:rsid w:val="008773D3"/>
    <w:rsid w:val="00877ADD"/>
    <w:rsid w:val="0088091F"/>
    <w:rsid w:val="00881975"/>
    <w:rsid w:val="00881FA7"/>
    <w:rsid w:val="008821CB"/>
    <w:rsid w:val="00882D5C"/>
    <w:rsid w:val="00882FFD"/>
    <w:rsid w:val="00885BF6"/>
    <w:rsid w:val="00885C97"/>
    <w:rsid w:val="00886313"/>
    <w:rsid w:val="00886C17"/>
    <w:rsid w:val="00886DCD"/>
    <w:rsid w:val="008875DB"/>
    <w:rsid w:val="00887F59"/>
    <w:rsid w:val="00887FA0"/>
    <w:rsid w:val="008907AE"/>
    <w:rsid w:val="008925AA"/>
    <w:rsid w:val="008942F0"/>
    <w:rsid w:val="008949D9"/>
    <w:rsid w:val="00894D75"/>
    <w:rsid w:val="0089609B"/>
    <w:rsid w:val="00897D2C"/>
    <w:rsid w:val="008A0A94"/>
    <w:rsid w:val="008A1CB2"/>
    <w:rsid w:val="008A2986"/>
    <w:rsid w:val="008A32CC"/>
    <w:rsid w:val="008A33C4"/>
    <w:rsid w:val="008A3F40"/>
    <w:rsid w:val="008A4A28"/>
    <w:rsid w:val="008A4B45"/>
    <w:rsid w:val="008A4C8C"/>
    <w:rsid w:val="008A4E3A"/>
    <w:rsid w:val="008A5B6D"/>
    <w:rsid w:val="008A6511"/>
    <w:rsid w:val="008A6ABB"/>
    <w:rsid w:val="008A6BFA"/>
    <w:rsid w:val="008A6CB3"/>
    <w:rsid w:val="008B04F6"/>
    <w:rsid w:val="008B1077"/>
    <w:rsid w:val="008B12FB"/>
    <w:rsid w:val="008B1379"/>
    <w:rsid w:val="008B1400"/>
    <w:rsid w:val="008B1548"/>
    <w:rsid w:val="008B173B"/>
    <w:rsid w:val="008B1A2E"/>
    <w:rsid w:val="008B20DE"/>
    <w:rsid w:val="008B2868"/>
    <w:rsid w:val="008B38CA"/>
    <w:rsid w:val="008B3DBE"/>
    <w:rsid w:val="008B4520"/>
    <w:rsid w:val="008B667E"/>
    <w:rsid w:val="008B6DC1"/>
    <w:rsid w:val="008B73CF"/>
    <w:rsid w:val="008C0D58"/>
    <w:rsid w:val="008C170C"/>
    <w:rsid w:val="008C170E"/>
    <w:rsid w:val="008C25B1"/>
    <w:rsid w:val="008C264D"/>
    <w:rsid w:val="008C2B48"/>
    <w:rsid w:val="008C2C67"/>
    <w:rsid w:val="008C435D"/>
    <w:rsid w:val="008C448B"/>
    <w:rsid w:val="008C4EFD"/>
    <w:rsid w:val="008C52B7"/>
    <w:rsid w:val="008C549A"/>
    <w:rsid w:val="008C555F"/>
    <w:rsid w:val="008C64D3"/>
    <w:rsid w:val="008C6784"/>
    <w:rsid w:val="008C760B"/>
    <w:rsid w:val="008C795C"/>
    <w:rsid w:val="008C7BE7"/>
    <w:rsid w:val="008C7F73"/>
    <w:rsid w:val="008D0263"/>
    <w:rsid w:val="008D0901"/>
    <w:rsid w:val="008D0C72"/>
    <w:rsid w:val="008D0C81"/>
    <w:rsid w:val="008D1C8F"/>
    <w:rsid w:val="008D1D69"/>
    <w:rsid w:val="008D231C"/>
    <w:rsid w:val="008D2E5D"/>
    <w:rsid w:val="008D3F52"/>
    <w:rsid w:val="008D4574"/>
    <w:rsid w:val="008D5092"/>
    <w:rsid w:val="008D582F"/>
    <w:rsid w:val="008D5B89"/>
    <w:rsid w:val="008D66F5"/>
    <w:rsid w:val="008D6DA8"/>
    <w:rsid w:val="008D6F23"/>
    <w:rsid w:val="008D7405"/>
    <w:rsid w:val="008E05EA"/>
    <w:rsid w:val="008E0BA2"/>
    <w:rsid w:val="008E0BEB"/>
    <w:rsid w:val="008E3F79"/>
    <w:rsid w:val="008E482D"/>
    <w:rsid w:val="008E6958"/>
    <w:rsid w:val="008E6DC4"/>
    <w:rsid w:val="008E7D66"/>
    <w:rsid w:val="008F0C25"/>
    <w:rsid w:val="008F16D6"/>
    <w:rsid w:val="008F23EB"/>
    <w:rsid w:val="008F254E"/>
    <w:rsid w:val="008F6EB3"/>
    <w:rsid w:val="008F781C"/>
    <w:rsid w:val="008F7A6A"/>
    <w:rsid w:val="008F7AF9"/>
    <w:rsid w:val="008F7F02"/>
    <w:rsid w:val="008F7F2A"/>
    <w:rsid w:val="0090054B"/>
    <w:rsid w:val="00900B7C"/>
    <w:rsid w:val="0090123B"/>
    <w:rsid w:val="009015DB"/>
    <w:rsid w:val="00902D3F"/>
    <w:rsid w:val="00903005"/>
    <w:rsid w:val="0090378B"/>
    <w:rsid w:val="00904292"/>
    <w:rsid w:val="0090429E"/>
    <w:rsid w:val="009044B9"/>
    <w:rsid w:val="009051EA"/>
    <w:rsid w:val="00905AE2"/>
    <w:rsid w:val="009061A6"/>
    <w:rsid w:val="009078E0"/>
    <w:rsid w:val="00910421"/>
    <w:rsid w:val="00910602"/>
    <w:rsid w:val="00910678"/>
    <w:rsid w:val="00911949"/>
    <w:rsid w:val="009124E7"/>
    <w:rsid w:val="00912853"/>
    <w:rsid w:val="00912FCD"/>
    <w:rsid w:val="00913461"/>
    <w:rsid w:val="009143CA"/>
    <w:rsid w:val="00914452"/>
    <w:rsid w:val="009148C2"/>
    <w:rsid w:val="009166D5"/>
    <w:rsid w:val="00916BBA"/>
    <w:rsid w:val="00920815"/>
    <w:rsid w:val="00920FDA"/>
    <w:rsid w:val="00921009"/>
    <w:rsid w:val="00921864"/>
    <w:rsid w:val="0092192F"/>
    <w:rsid w:val="009219DA"/>
    <w:rsid w:val="0092226F"/>
    <w:rsid w:val="009222F0"/>
    <w:rsid w:val="00922AE9"/>
    <w:rsid w:val="00922EA5"/>
    <w:rsid w:val="00923061"/>
    <w:rsid w:val="009230E4"/>
    <w:rsid w:val="00923C81"/>
    <w:rsid w:val="00923D0A"/>
    <w:rsid w:val="00923E95"/>
    <w:rsid w:val="00923ECE"/>
    <w:rsid w:val="00923F9C"/>
    <w:rsid w:val="00923FBE"/>
    <w:rsid w:val="00924A45"/>
    <w:rsid w:val="0092539A"/>
    <w:rsid w:val="00925838"/>
    <w:rsid w:val="00925C51"/>
    <w:rsid w:val="00925EB0"/>
    <w:rsid w:val="009261DD"/>
    <w:rsid w:val="0092637D"/>
    <w:rsid w:val="009265BC"/>
    <w:rsid w:val="00926D82"/>
    <w:rsid w:val="009275DC"/>
    <w:rsid w:val="00930627"/>
    <w:rsid w:val="00930989"/>
    <w:rsid w:val="00930C84"/>
    <w:rsid w:val="00930F89"/>
    <w:rsid w:val="0093157F"/>
    <w:rsid w:val="00931EA0"/>
    <w:rsid w:val="00933062"/>
    <w:rsid w:val="009330B2"/>
    <w:rsid w:val="0093322F"/>
    <w:rsid w:val="00933310"/>
    <w:rsid w:val="0093352C"/>
    <w:rsid w:val="00933EDF"/>
    <w:rsid w:val="00934139"/>
    <w:rsid w:val="00934D85"/>
    <w:rsid w:val="00935248"/>
    <w:rsid w:val="009358E2"/>
    <w:rsid w:val="00936081"/>
    <w:rsid w:val="00936E8F"/>
    <w:rsid w:val="009370E0"/>
    <w:rsid w:val="00937981"/>
    <w:rsid w:val="00937FB4"/>
    <w:rsid w:val="0094071A"/>
    <w:rsid w:val="009409FE"/>
    <w:rsid w:val="00940FA0"/>
    <w:rsid w:val="009411C4"/>
    <w:rsid w:val="00942EEC"/>
    <w:rsid w:val="009435C9"/>
    <w:rsid w:val="009444D8"/>
    <w:rsid w:val="009449C0"/>
    <w:rsid w:val="009451D9"/>
    <w:rsid w:val="00945491"/>
    <w:rsid w:val="00945614"/>
    <w:rsid w:val="00945C7C"/>
    <w:rsid w:val="0094672C"/>
    <w:rsid w:val="00946A2A"/>
    <w:rsid w:val="0094796C"/>
    <w:rsid w:val="00950083"/>
    <w:rsid w:val="00950E19"/>
    <w:rsid w:val="00950EAF"/>
    <w:rsid w:val="00950F07"/>
    <w:rsid w:val="009512D3"/>
    <w:rsid w:val="0095154E"/>
    <w:rsid w:val="00952FFA"/>
    <w:rsid w:val="00953872"/>
    <w:rsid w:val="0095403F"/>
    <w:rsid w:val="009543B3"/>
    <w:rsid w:val="00954EC2"/>
    <w:rsid w:val="009550C4"/>
    <w:rsid w:val="00955B23"/>
    <w:rsid w:val="00956167"/>
    <w:rsid w:val="0096031F"/>
    <w:rsid w:val="00960FBD"/>
    <w:rsid w:val="009615DE"/>
    <w:rsid w:val="00961701"/>
    <w:rsid w:val="009627BC"/>
    <w:rsid w:val="00962861"/>
    <w:rsid w:val="00962B53"/>
    <w:rsid w:val="00963707"/>
    <w:rsid w:val="00963918"/>
    <w:rsid w:val="00963AE4"/>
    <w:rsid w:val="00964025"/>
    <w:rsid w:val="0096460E"/>
    <w:rsid w:val="00965751"/>
    <w:rsid w:val="00965A33"/>
    <w:rsid w:val="0096628F"/>
    <w:rsid w:val="009669DA"/>
    <w:rsid w:val="00967A9B"/>
    <w:rsid w:val="009707E0"/>
    <w:rsid w:val="00971073"/>
    <w:rsid w:val="00971357"/>
    <w:rsid w:val="009714F8"/>
    <w:rsid w:val="00972163"/>
    <w:rsid w:val="009727CE"/>
    <w:rsid w:val="00973837"/>
    <w:rsid w:val="009758DA"/>
    <w:rsid w:val="00975F84"/>
    <w:rsid w:val="009768CD"/>
    <w:rsid w:val="00977DD4"/>
    <w:rsid w:val="0098096A"/>
    <w:rsid w:val="0098144A"/>
    <w:rsid w:val="0098277B"/>
    <w:rsid w:val="00982F8C"/>
    <w:rsid w:val="00983109"/>
    <w:rsid w:val="00984A85"/>
    <w:rsid w:val="00985747"/>
    <w:rsid w:val="00985AE3"/>
    <w:rsid w:val="00987CE6"/>
    <w:rsid w:val="00987DF1"/>
    <w:rsid w:val="00987E23"/>
    <w:rsid w:val="009903B2"/>
    <w:rsid w:val="00991925"/>
    <w:rsid w:val="00991FBF"/>
    <w:rsid w:val="0099210C"/>
    <w:rsid w:val="00992199"/>
    <w:rsid w:val="00992E06"/>
    <w:rsid w:val="00992EC6"/>
    <w:rsid w:val="00992EF0"/>
    <w:rsid w:val="00992F09"/>
    <w:rsid w:val="009946AA"/>
    <w:rsid w:val="00994718"/>
    <w:rsid w:val="0099548F"/>
    <w:rsid w:val="00995669"/>
    <w:rsid w:val="00996B0F"/>
    <w:rsid w:val="00996FAE"/>
    <w:rsid w:val="0099710A"/>
    <w:rsid w:val="009A030C"/>
    <w:rsid w:val="009A0BFB"/>
    <w:rsid w:val="009A0C69"/>
    <w:rsid w:val="009A0E3B"/>
    <w:rsid w:val="009A1815"/>
    <w:rsid w:val="009A216C"/>
    <w:rsid w:val="009A21DA"/>
    <w:rsid w:val="009A257C"/>
    <w:rsid w:val="009A261C"/>
    <w:rsid w:val="009A28B7"/>
    <w:rsid w:val="009A28F1"/>
    <w:rsid w:val="009A2F16"/>
    <w:rsid w:val="009A346F"/>
    <w:rsid w:val="009A4D82"/>
    <w:rsid w:val="009A507E"/>
    <w:rsid w:val="009A5873"/>
    <w:rsid w:val="009A5F56"/>
    <w:rsid w:val="009A635E"/>
    <w:rsid w:val="009A64EF"/>
    <w:rsid w:val="009A7485"/>
    <w:rsid w:val="009B10D1"/>
    <w:rsid w:val="009B1310"/>
    <w:rsid w:val="009B1508"/>
    <w:rsid w:val="009B153E"/>
    <w:rsid w:val="009B2A71"/>
    <w:rsid w:val="009B3624"/>
    <w:rsid w:val="009B4081"/>
    <w:rsid w:val="009B48E3"/>
    <w:rsid w:val="009B579B"/>
    <w:rsid w:val="009B7924"/>
    <w:rsid w:val="009B7CDA"/>
    <w:rsid w:val="009B7EDA"/>
    <w:rsid w:val="009C0968"/>
    <w:rsid w:val="009C0A4F"/>
    <w:rsid w:val="009C1C3C"/>
    <w:rsid w:val="009C1CF7"/>
    <w:rsid w:val="009C23F2"/>
    <w:rsid w:val="009C265B"/>
    <w:rsid w:val="009C269B"/>
    <w:rsid w:val="009C2CC4"/>
    <w:rsid w:val="009C2FCC"/>
    <w:rsid w:val="009C3252"/>
    <w:rsid w:val="009C43F8"/>
    <w:rsid w:val="009C46E1"/>
    <w:rsid w:val="009C48C9"/>
    <w:rsid w:val="009C5E54"/>
    <w:rsid w:val="009C5F73"/>
    <w:rsid w:val="009C70D9"/>
    <w:rsid w:val="009C75D3"/>
    <w:rsid w:val="009D0E43"/>
    <w:rsid w:val="009D1760"/>
    <w:rsid w:val="009D1DC6"/>
    <w:rsid w:val="009D232E"/>
    <w:rsid w:val="009D2C7A"/>
    <w:rsid w:val="009D304C"/>
    <w:rsid w:val="009D325F"/>
    <w:rsid w:val="009D32AA"/>
    <w:rsid w:val="009D390C"/>
    <w:rsid w:val="009D3B58"/>
    <w:rsid w:val="009D3F08"/>
    <w:rsid w:val="009D459F"/>
    <w:rsid w:val="009D4622"/>
    <w:rsid w:val="009D4705"/>
    <w:rsid w:val="009D56BA"/>
    <w:rsid w:val="009D63C1"/>
    <w:rsid w:val="009D7ED0"/>
    <w:rsid w:val="009E0898"/>
    <w:rsid w:val="009E12B0"/>
    <w:rsid w:val="009E1A32"/>
    <w:rsid w:val="009E1D54"/>
    <w:rsid w:val="009E21F8"/>
    <w:rsid w:val="009E2C32"/>
    <w:rsid w:val="009E2C46"/>
    <w:rsid w:val="009E2FAB"/>
    <w:rsid w:val="009E2FCA"/>
    <w:rsid w:val="009E32F5"/>
    <w:rsid w:val="009E3495"/>
    <w:rsid w:val="009E489D"/>
    <w:rsid w:val="009E5268"/>
    <w:rsid w:val="009E532A"/>
    <w:rsid w:val="009E5982"/>
    <w:rsid w:val="009E5FA4"/>
    <w:rsid w:val="009E6848"/>
    <w:rsid w:val="009E6A68"/>
    <w:rsid w:val="009E6CA7"/>
    <w:rsid w:val="009F02E9"/>
    <w:rsid w:val="009F0457"/>
    <w:rsid w:val="009F210E"/>
    <w:rsid w:val="009F25BB"/>
    <w:rsid w:val="009F29BE"/>
    <w:rsid w:val="009F2E5A"/>
    <w:rsid w:val="009F2FF6"/>
    <w:rsid w:val="009F3125"/>
    <w:rsid w:val="009F323A"/>
    <w:rsid w:val="009F47C4"/>
    <w:rsid w:val="009F4C04"/>
    <w:rsid w:val="009F6BDA"/>
    <w:rsid w:val="009F6FCD"/>
    <w:rsid w:val="009F7938"/>
    <w:rsid w:val="009F7CB8"/>
    <w:rsid w:val="00A00684"/>
    <w:rsid w:val="00A00A41"/>
    <w:rsid w:val="00A02837"/>
    <w:rsid w:val="00A030B3"/>
    <w:rsid w:val="00A04324"/>
    <w:rsid w:val="00A04ACE"/>
    <w:rsid w:val="00A04D0D"/>
    <w:rsid w:val="00A05625"/>
    <w:rsid w:val="00A05AAF"/>
    <w:rsid w:val="00A0637A"/>
    <w:rsid w:val="00A06DCC"/>
    <w:rsid w:val="00A073CB"/>
    <w:rsid w:val="00A07FD4"/>
    <w:rsid w:val="00A105EC"/>
    <w:rsid w:val="00A10607"/>
    <w:rsid w:val="00A106E5"/>
    <w:rsid w:val="00A10832"/>
    <w:rsid w:val="00A11259"/>
    <w:rsid w:val="00A13180"/>
    <w:rsid w:val="00A131A0"/>
    <w:rsid w:val="00A13F8B"/>
    <w:rsid w:val="00A147AF"/>
    <w:rsid w:val="00A14816"/>
    <w:rsid w:val="00A159E4"/>
    <w:rsid w:val="00A16294"/>
    <w:rsid w:val="00A170C2"/>
    <w:rsid w:val="00A20DFC"/>
    <w:rsid w:val="00A20F20"/>
    <w:rsid w:val="00A21472"/>
    <w:rsid w:val="00A22FE2"/>
    <w:rsid w:val="00A2363F"/>
    <w:rsid w:val="00A23C57"/>
    <w:rsid w:val="00A27EC7"/>
    <w:rsid w:val="00A30C1E"/>
    <w:rsid w:val="00A315B5"/>
    <w:rsid w:val="00A316E5"/>
    <w:rsid w:val="00A32D72"/>
    <w:rsid w:val="00A32EE7"/>
    <w:rsid w:val="00A32FB2"/>
    <w:rsid w:val="00A330DF"/>
    <w:rsid w:val="00A33195"/>
    <w:rsid w:val="00A334C5"/>
    <w:rsid w:val="00A33ACD"/>
    <w:rsid w:val="00A35D43"/>
    <w:rsid w:val="00A36C2B"/>
    <w:rsid w:val="00A37959"/>
    <w:rsid w:val="00A37C77"/>
    <w:rsid w:val="00A403D7"/>
    <w:rsid w:val="00A4086B"/>
    <w:rsid w:val="00A42469"/>
    <w:rsid w:val="00A433B6"/>
    <w:rsid w:val="00A43910"/>
    <w:rsid w:val="00A43AE5"/>
    <w:rsid w:val="00A44EEC"/>
    <w:rsid w:val="00A4604A"/>
    <w:rsid w:val="00A4650A"/>
    <w:rsid w:val="00A469FD"/>
    <w:rsid w:val="00A46F03"/>
    <w:rsid w:val="00A479B2"/>
    <w:rsid w:val="00A47CC7"/>
    <w:rsid w:val="00A50944"/>
    <w:rsid w:val="00A50CAE"/>
    <w:rsid w:val="00A51224"/>
    <w:rsid w:val="00A513CA"/>
    <w:rsid w:val="00A5294E"/>
    <w:rsid w:val="00A5298D"/>
    <w:rsid w:val="00A52B9C"/>
    <w:rsid w:val="00A535CB"/>
    <w:rsid w:val="00A541BF"/>
    <w:rsid w:val="00A54581"/>
    <w:rsid w:val="00A55B0A"/>
    <w:rsid w:val="00A574FA"/>
    <w:rsid w:val="00A5B4CE"/>
    <w:rsid w:val="00A605AB"/>
    <w:rsid w:val="00A60D2C"/>
    <w:rsid w:val="00A6261B"/>
    <w:rsid w:val="00A6279F"/>
    <w:rsid w:val="00A638AC"/>
    <w:rsid w:val="00A639AA"/>
    <w:rsid w:val="00A63BC3"/>
    <w:rsid w:val="00A64DC4"/>
    <w:rsid w:val="00A64EC6"/>
    <w:rsid w:val="00A651A8"/>
    <w:rsid w:val="00A656C8"/>
    <w:rsid w:val="00A65C54"/>
    <w:rsid w:val="00A67782"/>
    <w:rsid w:val="00A7006E"/>
    <w:rsid w:val="00A70B5F"/>
    <w:rsid w:val="00A71E7C"/>
    <w:rsid w:val="00A72A9A"/>
    <w:rsid w:val="00A758AD"/>
    <w:rsid w:val="00A75974"/>
    <w:rsid w:val="00A75C4F"/>
    <w:rsid w:val="00A75F60"/>
    <w:rsid w:val="00A7600A"/>
    <w:rsid w:val="00A7690E"/>
    <w:rsid w:val="00A76A08"/>
    <w:rsid w:val="00A800DD"/>
    <w:rsid w:val="00A80422"/>
    <w:rsid w:val="00A805E6"/>
    <w:rsid w:val="00A809EE"/>
    <w:rsid w:val="00A83BA2"/>
    <w:rsid w:val="00A8439C"/>
    <w:rsid w:val="00A84538"/>
    <w:rsid w:val="00A84B29"/>
    <w:rsid w:val="00A853AF"/>
    <w:rsid w:val="00A86109"/>
    <w:rsid w:val="00A8659C"/>
    <w:rsid w:val="00A90999"/>
    <w:rsid w:val="00A92721"/>
    <w:rsid w:val="00A92AC3"/>
    <w:rsid w:val="00A9339F"/>
    <w:rsid w:val="00A938F8"/>
    <w:rsid w:val="00A93FDB"/>
    <w:rsid w:val="00A968E8"/>
    <w:rsid w:val="00A96D2A"/>
    <w:rsid w:val="00A970EA"/>
    <w:rsid w:val="00A97408"/>
    <w:rsid w:val="00A97F17"/>
    <w:rsid w:val="00AA0179"/>
    <w:rsid w:val="00AA03A2"/>
    <w:rsid w:val="00AA09EB"/>
    <w:rsid w:val="00AA0F24"/>
    <w:rsid w:val="00AA23CB"/>
    <w:rsid w:val="00AA3D68"/>
    <w:rsid w:val="00AA4654"/>
    <w:rsid w:val="00AA5125"/>
    <w:rsid w:val="00AA6187"/>
    <w:rsid w:val="00AA6257"/>
    <w:rsid w:val="00AA6D74"/>
    <w:rsid w:val="00AA7D62"/>
    <w:rsid w:val="00AB0CCA"/>
    <w:rsid w:val="00AB1990"/>
    <w:rsid w:val="00AB1A9F"/>
    <w:rsid w:val="00AB223B"/>
    <w:rsid w:val="00AB2776"/>
    <w:rsid w:val="00AB2A81"/>
    <w:rsid w:val="00AB3370"/>
    <w:rsid w:val="00AB40A0"/>
    <w:rsid w:val="00AB428D"/>
    <w:rsid w:val="00AB4691"/>
    <w:rsid w:val="00AB47F5"/>
    <w:rsid w:val="00AB54A7"/>
    <w:rsid w:val="00AB602B"/>
    <w:rsid w:val="00AB6892"/>
    <w:rsid w:val="00AB6C43"/>
    <w:rsid w:val="00AB751C"/>
    <w:rsid w:val="00AB7816"/>
    <w:rsid w:val="00AB79FF"/>
    <w:rsid w:val="00AC0008"/>
    <w:rsid w:val="00AC0045"/>
    <w:rsid w:val="00AC042F"/>
    <w:rsid w:val="00AC06A0"/>
    <w:rsid w:val="00AC0BFD"/>
    <w:rsid w:val="00AC0E0B"/>
    <w:rsid w:val="00AC0E94"/>
    <w:rsid w:val="00AC14A3"/>
    <w:rsid w:val="00AC1AA3"/>
    <w:rsid w:val="00AC1AFF"/>
    <w:rsid w:val="00AC30B5"/>
    <w:rsid w:val="00AC33A4"/>
    <w:rsid w:val="00AC3573"/>
    <w:rsid w:val="00AC3746"/>
    <w:rsid w:val="00AC3D8D"/>
    <w:rsid w:val="00AC3FAC"/>
    <w:rsid w:val="00AC679D"/>
    <w:rsid w:val="00AC70F7"/>
    <w:rsid w:val="00AC72A5"/>
    <w:rsid w:val="00AC7DF1"/>
    <w:rsid w:val="00AC7FD6"/>
    <w:rsid w:val="00AD01BF"/>
    <w:rsid w:val="00AD0B5E"/>
    <w:rsid w:val="00AD0DFA"/>
    <w:rsid w:val="00AD2D97"/>
    <w:rsid w:val="00AD30AD"/>
    <w:rsid w:val="00AD4C5D"/>
    <w:rsid w:val="00AD5A5C"/>
    <w:rsid w:val="00AD6613"/>
    <w:rsid w:val="00AD6C2D"/>
    <w:rsid w:val="00AD7764"/>
    <w:rsid w:val="00AD78E4"/>
    <w:rsid w:val="00AD7B4F"/>
    <w:rsid w:val="00AE005A"/>
    <w:rsid w:val="00AE03E2"/>
    <w:rsid w:val="00AE0447"/>
    <w:rsid w:val="00AE14A7"/>
    <w:rsid w:val="00AE1770"/>
    <w:rsid w:val="00AE1D08"/>
    <w:rsid w:val="00AE2DFF"/>
    <w:rsid w:val="00AE3A74"/>
    <w:rsid w:val="00AE422F"/>
    <w:rsid w:val="00AE4B85"/>
    <w:rsid w:val="00AE6ADC"/>
    <w:rsid w:val="00AE7F75"/>
    <w:rsid w:val="00AF0018"/>
    <w:rsid w:val="00AF01A9"/>
    <w:rsid w:val="00AF0933"/>
    <w:rsid w:val="00AF0A4D"/>
    <w:rsid w:val="00AF1670"/>
    <w:rsid w:val="00AF1794"/>
    <w:rsid w:val="00AF1D50"/>
    <w:rsid w:val="00AF1E06"/>
    <w:rsid w:val="00AF1E8A"/>
    <w:rsid w:val="00AF2793"/>
    <w:rsid w:val="00AF3099"/>
    <w:rsid w:val="00AF3378"/>
    <w:rsid w:val="00AF5627"/>
    <w:rsid w:val="00AF57CA"/>
    <w:rsid w:val="00AF5860"/>
    <w:rsid w:val="00AF64DF"/>
    <w:rsid w:val="00AF6B9B"/>
    <w:rsid w:val="00AF6E90"/>
    <w:rsid w:val="00AF7474"/>
    <w:rsid w:val="00AF760F"/>
    <w:rsid w:val="00AF7AD7"/>
    <w:rsid w:val="00B000C0"/>
    <w:rsid w:val="00B002D0"/>
    <w:rsid w:val="00B004CF"/>
    <w:rsid w:val="00B01062"/>
    <w:rsid w:val="00B01268"/>
    <w:rsid w:val="00B01C59"/>
    <w:rsid w:val="00B027D3"/>
    <w:rsid w:val="00B0291B"/>
    <w:rsid w:val="00B04A74"/>
    <w:rsid w:val="00B04CAA"/>
    <w:rsid w:val="00B04CE9"/>
    <w:rsid w:val="00B04F3A"/>
    <w:rsid w:val="00B0546D"/>
    <w:rsid w:val="00B05AD6"/>
    <w:rsid w:val="00B05F63"/>
    <w:rsid w:val="00B06FEB"/>
    <w:rsid w:val="00B071F0"/>
    <w:rsid w:val="00B11AA9"/>
    <w:rsid w:val="00B122BB"/>
    <w:rsid w:val="00B12902"/>
    <w:rsid w:val="00B1315C"/>
    <w:rsid w:val="00B13395"/>
    <w:rsid w:val="00B13473"/>
    <w:rsid w:val="00B1347A"/>
    <w:rsid w:val="00B14256"/>
    <w:rsid w:val="00B143BE"/>
    <w:rsid w:val="00B1455D"/>
    <w:rsid w:val="00B15092"/>
    <w:rsid w:val="00B1525B"/>
    <w:rsid w:val="00B174BB"/>
    <w:rsid w:val="00B17884"/>
    <w:rsid w:val="00B212F0"/>
    <w:rsid w:val="00B221F1"/>
    <w:rsid w:val="00B22838"/>
    <w:rsid w:val="00B23214"/>
    <w:rsid w:val="00B238F0"/>
    <w:rsid w:val="00B2423D"/>
    <w:rsid w:val="00B2429A"/>
    <w:rsid w:val="00B24B4C"/>
    <w:rsid w:val="00B260E7"/>
    <w:rsid w:val="00B279FC"/>
    <w:rsid w:val="00B27D92"/>
    <w:rsid w:val="00B3056D"/>
    <w:rsid w:val="00B310A8"/>
    <w:rsid w:val="00B31AA6"/>
    <w:rsid w:val="00B33148"/>
    <w:rsid w:val="00B33781"/>
    <w:rsid w:val="00B33BF1"/>
    <w:rsid w:val="00B33FB7"/>
    <w:rsid w:val="00B35B75"/>
    <w:rsid w:val="00B35CB6"/>
    <w:rsid w:val="00B368EB"/>
    <w:rsid w:val="00B37235"/>
    <w:rsid w:val="00B37338"/>
    <w:rsid w:val="00B375F9"/>
    <w:rsid w:val="00B400FB"/>
    <w:rsid w:val="00B40CA4"/>
    <w:rsid w:val="00B40F2F"/>
    <w:rsid w:val="00B418EB"/>
    <w:rsid w:val="00B426A0"/>
    <w:rsid w:val="00B429A2"/>
    <w:rsid w:val="00B42B5D"/>
    <w:rsid w:val="00B4376E"/>
    <w:rsid w:val="00B43BDE"/>
    <w:rsid w:val="00B45B28"/>
    <w:rsid w:val="00B45D5F"/>
    <w:rsid w:val="00B45E57"/>
    <w:rsid w:val="00B46258"/>
    <w:rsid w:val="00B46889"/>
    <w:rsid w:val="00B4782A"/>
    <w:rsid w:val="00B47A8A"/>
    <w:rsid w:val="00B50695"/>
    <w:rsid w:val="00B507B6"/>
    <w:rsid w:val="00B51C0E"/>
    <w:rsid w:val="00B520BF"/>
    <w:rsid w:val="00B5288D"/>
    <w:rsid w:val="00B52DFE"/>
    <w:rsid w:val="00B54192"/>
    <w:rsid w:val="00B5482B"/>
    <w:rsid w:val="00B54BDA"/>
    <w:rsid w:val="00B54C3E"/>
    <w:rsid w:val="00B552A8"/>
    <w:rsid w:val="00B554B0"/>
    <w:rsid w:val="00B56211"/>
    <w:rsid w:val="00B5625B"/>
    <w:rsid w:val="00B56D04"/>
    <w:rsid w:val="00B56D52"/>
    <w:rsid w:val="00B578B1"/>
    <w:rsid w:val="00B578FE"/>
    <w:rsid w:val="00B57B54"/>
    <w:rsid w:val="00B6001F"/>
    <w:rsid w:val="00B60149"/>
    <w:rsid w:val="00B606D9"/>
    <w:rsid w:val="00B61510"/>
    <w:rsid w:val="00B61DD1"/>
    <w:rsid w:val="00B63C12"/>
    <w:rsid w:val="00B6488F"/>
    <w:rsid w:val="00B64E09"/>
    <w:rsid w:val="00B65D06"/>
    <w:rsid w:val="00B65F25"/>
    <w:rsid w:val="00B668D9"/>
    <w:rsid w:val="00B67131"/>
    <w:rsid w:val="00B6783D"/>
    <w:rsid w:val="00B678C8"/>
    <w:rsid w:val="00B67F89"/>
    <w:rsid w:val="00B70042"/>
    <w:rsid w:val="00B70061"/>
    <w:rsid w:val="00B70229"/>
    <w:rsid w:val="00B704EE"/>
    <w:rsid w:val="00B7168A"/>
    <w:rsid w:val="00B72316"/>
    <w:rsid w:val="00B7240F"/>
    <w:rsid w:val="00B72A32"/>
    <w:rsid w:val="00B72BF7"/>
    <w:rsid w:val="00B72CE6"/>
    <w:rsid w:val="00B72FC7"/>
    <w:rsid w:val="00B73990"/>
    <w:rsid w:val="00B73B96"/>
    <w:rsid w:val="00B740A1"/>
    <w:rsid w:val="00B7428B"/>
    <w:rsid w:val="00B74309"/>
    <w:rsid w:val="00B754A7"/>
    <w:rsid w:val="00B7578D"/>
    <w:rsid w:val="00B76302"/>
    <w:rsid w:val="00B76650"/>
    <w:rsid w:val="00B76D98"/>
    <w:rsid w:val="00B77380"/>
    <w:rsid w:val="00B806DA"/>
    <w:rsid w:val="00B8079A"/>
    <w:rsid w:val="00B80912"/>
    <w:rsid w:val="00B80AA7"/>
    <w:rsid w:val="00B80CBD"/>
    <w:rsid w:val="00B80FFB"/>
    <w:rsid w:val="00B826C4"/>
    <w:rsid w:val="00B828BE"/>
    <w:rsid w:val="00B82994"/>
    <w:rsid w:val="00B82BBC"/>
    <w:rsid w:val="00B83A61"/>
    <w:rsid w:val="00B83A8C"/>
    <w:rsid w:val="00B84244"/>
    <w:rsid w:val="00B8473A"/>
    <w:rsid w:val="00B84EA5"/>
    <w:rsid w:val="00B85FA9"/>
    <w:rsid w:val="00B862C1"/>
    <w:rsid w:val="00B87435"/>
    <w:rsid w:val="00B876A7"/>
    <w:rsid w:val="00B87816"/>
    <w:rsid w:val="00B8798F"/>
    <w:rsid w:val="00B9017B"/>
    <w:rsid w:val="00B90357"/>
    <w:rsid w:val="00B90632"/>
    <w:rsid w:val="00B909BB"/>
    <w:rsid w:val="00B92974"/>
    <w:rsid w:val="00B93EA8"/>
    <w:rsid w:val="00B9432B"/>
    <w:rsid w:val="00B94814"/>
    <w:rsid w:val="00B949CE"/>
    <w:rsid w:val="00B94FFE"/>
    <w:rsid w:val="00B95BBC"/>
    <w:rsid w:val="00B96562"/>
    <w:rsid w:val="00B979AD"/>
    <w:rsid w:val="00BA3D56"/>
    <w:rsid w:val="00BA3E89"/>
    <w:rsid w:val="00BA455D"/>
    <w:rsid w:val="00BA4C4A"/>
    <w:rsid w:val="00BA5BD2"/>
    <w:rsid w:val="00BA5D80"/>
    <w:rsid w:val="00BA64D7"/>
    <w:rsid w:val="00BA7203"/>
    <w:rsid w:val="00BA7A33"/>
    <w:rsid w:val="00BA7F06"/>
    <w:rsid w:val="00BB03C0"/>
    <w:rsid w:val="00BB03D7"/>
    <w:rsid w:val="00BB0CBD"/>
    <w:rsid w:val="00BB109B"/>
    <w:rsid w:val="00BB12EE"/>
    <w:rsid w:val="00BB16DC"/>
    <w:rsid w:val="00BB1B38"/>
    <w:rsid w:val="00BB237B"/>
    <w:rsid w:val="00BB32FD"/>
    <w:rsid w:val="00BB36C7"/>
    <w:rsid w:val="00BB4347"/>
    <w:rsid w:val="00BB45B4"/>
    <w:rsid w:val="00BB50D4"/>
    <w:rsid w:val="00BB5312"/>
    <w:rsid w:val="00BB541D"/>
    <w:rsid w:val="00BB54BC"/>
    <w:rsid w:val="00BB5803"/>
    <w:rsid w:val="00BB5FBD"/>
    <w:rsid w:val="00BB6AAC"/>
    <w:rsid w:val="00BB6E51"/>
    <w:rsid w:val="00BB7439"/>
    <w:rsid w:val="00BB7BE2"/>
    <w:rsid w:val="00BC051F"/>
    <w:rsid w:val="00BC06F8"/>
    <w:rsid w:val="00BC0EC0"/>
    <w:rsid w:val="00BC111C"/>
    <w:rsid w:val="00BC117C"/>
    <w:rsid w:val="00BC1C72"/>
    <w:rsid w:val="00BC34AA"/>
    <w:rsid w:val="00BC394D"/>
    <w:rsid w:val="00BC3E9F"/>
    <w:rsid w:val="00BC4258"/>
    <w:rsid w:val="00BC4CAD"/>
    <w:rsid w:val="00BC6112"/>
    <w:rsid w:val="00BD0BF5"/>
    <w:rsid w:val="00BD11CD"/>
    <w:rsid w:val="00BD1788"/>
    <w:rsid w:val="00BD2690"/>
    <w:rsid w:val="00BD2E5A"/>
    <w:rsid w:val="00BD3266"/>
    <w:rsid w:val="00BD339A"/>
    <w:rsid w:val="00BD6E25"/>
    <w:rsid w:val="00BD705C"/>
    <w:rsid w:val="00BD7A36"/>
    <w:rsid w:val="00BD7FD7"/>
    <w:rsid w:val="00BE16E9"/>
    <w:rsid w:val="00BE1EAC"/>
    <w:rsid w:val="00BE2230"/>
    <w:rsid w:val="00BE2233"/>
    <w:rsid w:val="00BE32D9"/>
    <w:rsid w:val="00BE3978"/>
    <w:rsid w:val="00BE40FE"/>
    <w:rsid w:val="00BE451A"/>
    <w:rsid w:val="00BE4793"/>
    <w:rsid w:val="00BE7B2A"/>
    <w:rsid w:val="00BF015C"/>
    <w:rsid w:val="00BF124F"/>
    <w:rsid w:val="00BF1EB6"/>
    <w:rsid w:val="00BF2184"/>
    <w:rsid w:val="00BF2526"/>
    <w:rsid w:val="00BF26B0"/>
    <w:rsid w:val="00BF29B4"/>
    <w:rsid w:val="00BF2B4F"/>
    <w:rsid w:val="00BF2DA7"/>
    <w:rsid w:val="00BF3312"/>
    <w:rsid w:val="00BF38D0"/>
    <w:rsid w:val="00BF3D7B"/>
    <w:rsid w:val="00BF55D9"/>
    <w:rsid w:val="00BF6D5E"/>
    <w:rsid w:val="00C00381"/>
    <w:rsid w:val="00C00A6F"/>
    <w:rsid w:val="00C014CF"/>
    <w:rsid w:val="00C0186F"/>
    <w:rsid w:val="00C02112"/>
    <w:rsid w:val="00C021F4"/>
    <w:rsid w:val="00C02614"/>
    <w:rsid w:val="00C035A2"/>
    <w:rsid w:val="00C04420"/>
    <w:rsid w:val="00C04F56"/>
    <w:rsid w:val="00C056C3"/>
    <w:rsid w:val="00C05855"/>
    <w:rsid w:val="00C05F38"/>
    <w:rsid w:val="00C0646A"/>
    <w:rsid w:val="00C06C7D"/>
    <w:rsid w:val="00C06ECA"/>
    <w:rsid w:val="00C06F25"/>
    <w:rsid w:val="00C07D93"/>
    <w:rsid w:val="00C07F04"/>
    <w:rsid w:val="00C10543"/>
    <w:rsid w:val="00C11D2F"/>
    <w:rsid w:val="00C1292E"/>
    <w:rsid w:val="00C12D8B"/>
    <w:rsid w:val="00C12FB8"/>
    <w:rsid w:val="00C1324A"/>
    <w:rsid w:val="00C1340A"/>
    <w:rsid w:val="00C13DFA"/>
    <w:rsid w:val="00C154B6"/>
    <w:rsid w:val="00C15DA2"/>
    <w:rsid w:val="00C16F15"/>
    <w:rsid w:val="00C20506"/>
    <w:rsid w:val="00C209BE"/>
    <w:rsid w:val="00C21B01"/>
    <w:rsid w:val="00C2312A"/>
    <w:rsid w:val="00C255A8"/>
    <w:rsid w:val="00C25D8C"/>
    <w:rsid w:val="00C268E4"/>
    <w:rsid w:val="00C26D60"/>
    <w:rsid w:val="00C27105"/>
    <w:rsid w:val="00C272FC"/>
    <w:rsid w:val="00C27329"/>
    <w:rsid w:val="00C27475"/>
    <w:rsid w:val="00C32676"/>
    <w:rsid w:val="00C33125"/>
    <w:rsid w:val="00C33329"/>
    <w:rsid w:val="00C33C78"/>
    <w:rsid w:val="00C3521E"/>
    <w:rsid w:val="00C3555C"/>
    <w:rsid w:val="00C3560E"/>
    <w:rsid w:val="00C362B0"/>
    <w:rsid w:val="00C36AE4"/>
    <w:rsid w:val="00C36B0F"/>
    <w:rsid w:val="00C40543"/>
    <w:rsid w:val="00C40C24"/>
    <w:rsid w:val="00C40C63"/>
    <w:rsid w:val="00C41976"/>
    <w:rsid w:val="00C41E04"/>
    <w:rsid w:val="00C431FF"/>
    <w:rsid w:val="00C45589"/>
    <w:rsid w:val="00C4598D"/>
    <w:rsid w:val="00C45F4E"/>
    <w:rsid w:val="00C47106"/>
    <w:rsid w:val="00C50E98"/>
    <w:rsid w:val="00C514F2"/>
    <w:rsid w:val="00C5205C"/>
    <w:rsid w:val="00C52E9E"/>
    <w:rsid w:val="00C546A8"/>
    <w:rsid w:val="00C54DEE"/>
    <w:rsid w:val="00C54F8D"/>
    <w:rsid w:val="00C55078"/>
    <w:rsid w:val="00C55581"/>
    <w:rsid w:val="00C5753C"/>
    <w:rsid w:val="00C57B7F"/>
    <w:rsid w:val="00C57BF1"/>
    <w:rsid w:val="00C57F96"/>
    <w:rsid w:val="00C601C4"/>
    <w:rsid w:val="00C605C6"/>
    <w:rsid w:val="00C60635"/>
    <w:rsid w:val="00C60C48"/>
    <w:rsid w:val="00C6139F"/>
    <w:rsid w:val="00C6247E"/>
    <w:rsid w:val="00C626FC"/>
    <w:rsid w:val="00C6406E"/>
    <w:rsid w:val="00C647F3"/>
    <w:rsid w:val="00C64F66"/>
    <w:rsid w:val="00C65F9F"/>
    <w:rsid w:val="00C66198"/>
    <w:rsid w:val="00C66654"/>
    <w:rsid w:val="00C66ACE"/>
    <w:rsid w:val="00C66B3D"/>
    <w:rsid w:val="00C66FE1"/>
    <w:rsid w:val="00C67701"/>
    <w:rsid w:val="00C704F5"/>
    <w:rsid w:val="00C70F78"/>
    <w:rsid w:val="00C71A24"/>
    <w:rsid w:val="00C723EF"/>
    <w:rsid w:val="00C7275A"/>
    <w:rsid w:val="00C74857"/>
    <w:rsid w:val="00C74D5E"/>
    <w:rsid w:val="00C74F59"/>
    <w:rsid w:val="00C750C4"/>
    <w:rsid w:val="00C752CF"/>
    <w:rsid w:val="00C75754"/>
    <w:rsid w:val="00C7660D"/>
    <w:rsid w:val="00C7669F"/>
    <w:rsid w:val="00C76C76"/>
    <w:rsid w:val="00C7789C"/>
    <w:rsid w:val="00C8083A"/>
    <w:rsid w:val="00C80ACA"/>
    <w:rsid w:val="00C812F1"/>
    <w:rsid w:val="00C815A6"/>
    <w:rsid w:val="00C82798"/>
    <w:rsid w:val="00C8325B"/>
    <w:rsid w:val="00C83426"/>
    <w:rsid w:val="00C8440A"/>
    <w:rsid w:val="00C8538D"/>
    <w:rsid w:val="00C85F08"/>
    <w:rsid w:val="00C85FED"/>
    <w:rsid w:val="00C8660F"/>
    <w:rsid w:val="00C86798"/>
    <w:rsid w:val="00C86D27"/>
    <w:rsid w:val="00C86FEF"/>
    <w:rsid w:val="00C8754B"/>
    <w:rsid w:val="00C87B08"/>
    <w:rsid w:val="00C90681"/>
    <w:rsid w:val="00C914BF"/>
    <w:rsid w:val="00C92C95"/>
    <w:rsid w:val="00C92FC1"/>
    <w:rsid w:val="00C932C9"/>
    <w:rsid w:val="00C93379"/>
    <w:rsid w:val="00C9377D"/>
    <w:rsid w:val="00C93A4E"/>
    <w:rsid w:val="00C93BD3"/>
    <w:rsid w:val="00C93F53"/>
    <w:rsid w:val="00C93FF6"/>
    <w:rsid w:val="00C94930"/>
    <w:rsid w:val="00C964A8"/>
    <w:rsid w:val="00C964AD"/>
    <w:rsid w:val="00C96E3F"/>
    <w:rsid w:val="00C9723B"/>
    <w:rsid w:val="00CA00E7"/>
    <w:rsid w:val="00CA12C7"/>
    <w:rsid w:val="00CA23E9"/>
    <w:rsid w:val="00CA2CCD"/>
    <w:rsid w:val="00CA3CA9"/>
    <w:rsid w:val="00CA3FC2"/>
    <w:rsid w:val="00CA4628"/>
    <w:rsid w:val="00CA57CC"/>
    <w:rsid w:val="00CA6099"/>
    <w:rsid w:val="00CA61AD"/>
    <w:rsid w:val="00CA6AD2"/>
    <w:rsid w:val="00CA7840"/>
    <w:rsid w:val="00CA7BEA"/>
    <w:rsid w:val="00CA7E23"/>
    <w:rsid w:val="00CA7F9A"/>
    <w:rsid w:val="00CB02DD"/>
    <w:rsid w:val="00CB070D"/>
    <w:rsid w:val="00CB1305"/>
    <w:rsid w:val="00CB1C44"/>
    <w:rsid w:val="00CB2014"/>
    <w:rsid w:val="00CB2074"/>
    <w:rsid w:val="00CB2157"/>
    <w:rsid w:val="00CB3B6E"/>
    <w:rsid w:val="00CB3CCF"/>
    <w:rsid w:val="00CB574B"/>
    <w:rsid w:val="00CB5A64"/>
    <w:rsid w:val="00CB5A86"/>
    <w:rsid w:val="00CB5C22"/>
    <w:rsid w:val="00CB69CE"/>
    <w:rsid w:val="00CB78E5"/>
    <w:rsid w:val="00CB7F24"/>
    <w:rsid w:val="00CC02F6"/>
    <w:rsid w:val="00CC03EC"/>
    <w:rsid w:val="00CC0A1F"/>
    <w:rsid w:val="00CC1775"/>
    <w:rsid w:val="00CC25E8"/>
    <w:rsid w:val="00CC2E56"/>
    <w:rsid w:val="00CC366B"/>
    <w:rsid w:val="00CC3A60"/>
    <w:rsid w:val="00CC5604"/>
    <w:rsid w:val="00CC5AEE"/>
    <w:rsid w:val="00CC5B19"/>
    <w:rsid w:val="00CC5EDD"/>
    <w:rsid w:val="00CC7AE5"/>
    <w:rsid w:val="00CD1153"/>
    <w:rsid w:val="00CD1FCD"/>
    <w:rsid w:val="00CD22A6"/>
    <w:rsid w:val="00CD354D"/>
    <w:rsid w:val="00CD389C"/>
    <w:rsid w:val="00CD4330"/>
    <w:rsid w:val="00CD4DFA"/>
    <w:rsid w:val="00CD4FBD"/>
    <w:rsid w:val="00CD5C8D"/>
    <w:rsid w:val="00CD6BAF"/>
    <w:rsid w:val="00CD72CD"/>
    <w:rsid w:val="00CD79CD"/>
    <w:rsid w:val="00CD7A25"/>
    <w:rsid w:val="00CD7FC3"/>
    <w:rsid w:val="00CE0799"/>
    <w:rsid w:val="00CE0CC9"/>
    <w:rsid w:val="00CE0E9E"/>
    <w:rsid w:val="00CE19C2"/>
    <w:rsid w:val="00CE262C"/>
    <w:rsid w:val="00CE2BE1"/>
    <w:rsid w:val="00CE3106"/>
    <w:rsid w:val="00CE430F"/>
    <w:rsid w:val="00CE45B6"/>
    <w:rsid w:val="00CE5B4E"/>
    <w:rsid w:val="00CE6123"/>
    <w:rsid w:val="00CE622D"/>
    <w:rsid w:val="00CE6591"/>
    <w:rsid w:val="00CE6E9C"/>
    <w:rsid w:val="00CE7089"/>
    <w:rsid w:val="00CE7704"/>
    <w:rsid w:val="00CE7BC7"/>
    <w:rsid w:val="00CE7D0D"/>
    <w:rsid w:val="00CF0EE5"/>
    <w:rsid w:val="00CF128F"/>
    <w:rsid w:val="00CF19C7"/>
    <w:rsid w:val="00CF1DAF"/>
    <w:rsid w:val="00CF1E06"/>
    <w:rsid w:val="00CF2A7F"/>
    <w:rsid w:val="00CF5B08"/>
    <w:rsid w:val="00CF6117"/>
    <w:rsid w:val="00CF67F3"/>
    <w:rsid w:val="00CF7574"/>
    <w:rsid w:val="00CF7B0C"/>
    <w:rsid w:val="00CF7E9F"/>
    <w:rsid w:val="00D00042"/>
    <w:rsid w:val="00D00125"/>
    <w:rsid w:val="00D01695"/>
    <w:rsid w:val="00D01E35"/>
    <w:rsid w:val="00D02E04"/>
    <w:rsid w:val="00D0320D"/>
    <w:rsid w:val="00D03AB5"/>
    <w:rsid w:val="00D050BD"/>
    <w:rsid w:val="00D05957"/>
    <w:rsid w:val="00D059B8"/>
    <w:rsid w:val="00D068FA"/>
    <w:rsid w:val="00D075DB"/>
    <w:rsid w:val="00D10603"/>
    <w:rsid w:val="00D10CB0"/>
    <w:rsid w:val="00D11F39"/>
    <w:rsid w:val="00D11F68"/>
    <w:rsid w:val="00D1357B"/>
    <w:rsid w:val="00D13C33"/>
    <w:rsid w:val="00D147A8"/>
    <w:rsid w:val="00D14821"/>
    <w:rsid w:val="00D14DEF"/>
    <w:rsid w:val="00D1552B"/>
    <w:rsid w:val="00D15553"/>
    <w:rsid w:val="00D158A5"/>
    <w:rsid w:val="00D15F35"/>
    <w:rsid w:val="00D16714"/>
    <w:rsid w:val="00D168C9"/>
    <w:rsid w:val="00D16EBD"/>
    <w:rsid w:val="00D1700B"/>
    <w:rsid w:val="00D173D4"/>
    <w:rsid w:val="00D17486"/>
    <w:rsid w:val="00D17CE3"/>
    <w:rsid w:val="00D2041A"/>
    <w:rsid w:val="00D20FC7"/>
    <w:rsid w:val="00D236CA"/>
    <w:rsid w:val="00D23750"/>
    <w:rsid w:val="00D23919"/>
    <w:rsid w:val="00D23FE6"/>
    <w:rsid w:val="00D24C20"/>
    <w:rsid w:val="00D25502"/>
    <w:rsid w:val="00D25BC8"/>
    <w:rsid w:val="00D264DF"/>
    <w:rsid w:val="00D2715D"/>
    <w:rsid w:val="00D27551"/>
    <w:rsid w:val="00D27C35"/>
    <w:rsid w:val="00D31E92"/>
    <w:rsid w:val="00D32547"/>
    <w:rsid w:val="00D33AC5"/>
    <w:rsid w:val="00D3581D"/>
    <w:rsid w:val="00D35CEC"/>
    <w:rsid w:val="00D35DD2"/>
    <w:rsid w:val="00D3622A"/>
    <w:rsid w:val="00D366DD"/>
    <w:rsid w:val="00D3728D"/>
    <w:rsid w:val="00D37A8F"/>
    <w:rsid w:val="00D40790"/>
    <w:rsid w:val="00D4079C"/>
    <w:rsid w:val="00D40815"/>
    <w:rsid w:val="00D40B87"/>
    <w:rsid w:val="00D40E3E"/>
    <w:rsid w:val="00D40E5E"/>
    <w:rsid w:val="00D40F0D"/>
    <w:rsid w:val="00D40F13"/>
    <w:rsid w:val="00D41695"/>
    <w:rsid w:val="00D41FC8"/>
    <w:rsid w:val="00D42E25"/>
    <w:rsid w:val="00D4367B"/>
    <w:rsid w:val="00D46355"/>
    <w:rsid w:val="00D466B5"/>
    <w:rsid w:val="00D46E4B"/>
    <w:rsid w:val="00D47F45"/>
    <w:rsid w:val="00D510EA"/>
    <w:rsid w:val="00D51AD7"/>
    <w:rsid w:val="00D52381"/>
    <w:rsid w:val="00D52728"/>
    <w:rsid w:val="00D52C4B"/>
    <w:rsid w:val="00D53480"/>
    <w:rsid w:val="00D53917"/>
    <w:rsid w:val="00D53AA4"/>
    <w:rsid w:val="00D545E4"/>
    <w:rsid w:val="00D54790"/>
    <w:rsid w:val="00D54AD0"/>
    <w:rsid w:val="00D55A34"/>
    <w:rsid w:val="00D55C28"/>
    <w:rsid w:val="00D56075"/>
    <w:rsid w:val="00D5645B"/>
    <w:rsid w:val="00D571BE"/>
    <w:rsid w:val="00D5726E"/>
    <w:rsid w:val="00D578B8"/>
    <w:rsid w:val="00D57C24"/>
    <w:rsid w:val="00D60393"/>
    <w:rsid w:val="00D61789"/>
    <w:rsid w:val="00D6192F"/>
    <w:rsid w:val="00D6203D"/>
    <w:rsid w:val="00D62D0F"/>
    <w:rsid w:val="00D62D85"/>
    <w:rsid w:val="00D62E38"/>
    <w:rsid w:val="00D638DC"/>
    <w:rsid w:val="00D64695"/>
    <w:rsid w:val="00D64874"/>
    <w:rsid w:val="00D64A90"/>
    <w:rsid w:val="00D64DD3"/>
    <w:rsid w:val="00D65DCB"/>
    <w:rsid w:val="00D66343"/>
    <w:rsid w:val="00D66A0D"/>
    <w:rsid w:val="00D66B08"/>
    <w:rsid w:val="00D6744B"/>
    <w:rsid w:val="00D67AE5"/>
    <w:rsid w:val="00D703AA"/>
    <w:rsid w:val="00D70892"/>
    <w:rsid w:val="00D70AC3"/>
    <w:rsid w:val="00D71244"/>
    <w:rsid w:val="00D71D27"/>
    <w:rsid w:val="00D720CB"/>
    <w:rsid w:val="00D721CC"/>
    <w:rsid w:val="00D748D0"/>
    <w:rsid w:val="00D74C77"/>
    <w:rsid w:val="00D751D3"/>
    <w:rsid w:val="00D76046"/>
    <w:rsid w:val="00D76A34"/>
    <w:rsid w:val="00D76BC2"/>
    <w:rsid w:val="00D7752A"/>
    <w:rsid w:val="00D776CF"/>
    <w:rsid w:val="00D8073B"/>
    <w:rsid w:val="00D80964"/>
    <w:rsid w:val="00D80EF3"/>
    <w:rsid w:val="00D81562"/>
    <w:rsid w:val="00D81BEC"/>
    <w:rsid w:val="00D81CC8"/>
    <w:rsid w:val="00D82638"/>
    <w:rsid w:val="00D82923"/>
    <w:rsid w:val="00D8341B"/>
    <w:rsid w:val="00D84DF0"/>
    <w:rsid w:val="00D84F0A"/>
    <w:rsid w:val="00D8531C"/>
    <w:rsid w:val="00D85877"/>
    <w:rsid w:val="00D8651A"/>
    <w:rsid w:val="00D86ACE"/>
    <w:rsid w:val="00D86F22"/>
    <w:rsid w:val="00D87E38"/>
    <w:rsid w:val="00D90F7F"/>
    <w:rsid w:val="00D9136A"/>
    <w:rsid w:val="00D913EC"/>
    <w:rsid w:val="00D913F6"/>
    <w:rsid w:val="00D91511"/>
    <w:rsid w:val="00D91EFF"/>
    <w:rsid w:val="00D9472D"/>
    <w:rsid w:val="00D94778"/>
    <w:rsid w:val="00D94AB6"/>
    <w:rsid w:val="00D9534E"/>
    <w:rsid w:val="00D95C63"/>
    <w:rsid w:val="00D96A4B"/>
    <w:rsid w:val="00D971C5"/>
    <w:rsid w:val="00DA08FD"/>
    <w:rsid w:val="00DA1CEA"/>
    <w:rsid w:val="00DA382E"/>
    <w:rsid w:val="00DA3B62"/>
    <w:rsid w:val="00DA431C"/>
    <w:rsid w:val="00DA4CBF"/>
    <w:rsid w:val="00DA502E"/>
    <w:rsid w:val="00DA57A4"/>
    <w:rsid w:val="00DA70D9"/>
    <w:rsid w:val="00DB0028"/>
    <w:rsid w:val="00DB08FC"/>
    <w:rsid w:val="00DB0968"/>
    <w:rsid w:val="00DB0C4F"/>
    <w:rsid w:val="00DB0FD0"/>
    <w:rsid w:val="00DB38B6"/>
    <w:rsid w:val="00DB396A"/>
    <w:rsid w:val="00DB632F"/>
    <w:rsid w:val="00DB739E"/>
    <w:rsid w:val="00DB764A"/>
    <w:rsid w:val="00DB7BBB"/>
    <w:rsid w:val="00DC1D4D"/>
    <w:rsid w:val="00DC2542"/>
    <w:rsid w:val="00DC38AA"/>
    <w:rsid w:val="00DC3C41"/>
    <w:rsid w:val="00DC3E45"/>
    <w:rsid w:val="00DC5684"/>
    <w:rsid w:val="00DC64FB"/>
    <w:rsid w:val="00DD01EE"/>
    <w:rsid w:val="00DD04B3"/>
    <w:rsid w:val="00DD1860"/>
    <w:rsid w:val="00DD1F11"/>
    <w:rsid w:val="00DD24A5"/>
    <w:rsid w:val="00DD2CEA"/>
    <w:rsid w:val="00DD30E8"/>
    <w:rsid w:val="00DD317A"/>
    <w:rsid w:val="00DD37AD"/>
    <w:rsid w:val="00DD3D36"/>
    <w:rsid w:val="00DD3E4D"/>
    <w:rsid w:val="00DD3E59"/>
    <w:rsid w:val="00DD4219"/>
    <w:rsid w:val="00DD484E"/>
    <w:rsid w:val="00DD48E4"/>
    <w:rsid w:val="00DD4E0B"/>
    <w:rsid w:val="00DD558A"/>
    <w:rsid w:val="00DD5E61"/>
    <w:rsid w:val="00DD78F4"/>
    <w:rsid w:val="00DE0684"/>
    <w:rsid w:val="00DE1A14"/>
    <w:rsid w:val="00DE1F42"/>
    <w:rsid w:val="00DE2988"/>
    <w:rsid w:val="00DE39D7"/>
    <w:rsid w:val="00DE3BCA"/>
    <w:rsid w:val="00DE5C1D"/>
    <w:rsid w:val="00DE6AB2"/>
    <w:rsid w:val="00DE7222"/>
    <w:rsid w:val="00DE75C7"/>
    <w:rsid w:val="00DF0000"/>
    <w:rsid w:val="00DF012E"/>
    <w:rsid w:val="00DF02D2"/>
    <w:rsid w:val="00DF0DB9"/>
    <w:rsid w:val="00DF112E"/>
    <w:rsid w:val="00DF163C"/>
    <w:rsid w:val="00DF1EAE"/>
    <w:rsid w:val="00DF2093"/>
    <w:rsid w:val="00DF2D81"/>
    <w:rsid w:val="00DF30E7"/>
    <w:rsid w:val="00DF3DA1"/>
    <w:rsid w:val="00DF4B66"/>
    <w:rsid w:val="00DF4DA6"/>
    <w:rsid w:val="00DF4F11"/>
    <w:rsid w:val="00DF51AD"/>
    <w:rsid w:val="00DF5B08"/>
    <w:rsid w:val="00DF608F"/>
    <w:rsid w:val="00DF74A7"/>
    <w:rsid w:val="00DF769E"/>
    <w:rsid w:val="00DF7B68"/>
    <w:rsid w:val="00E001A5"/>
    <w:rsid w:val="00E0073D"/>
    <w:rsid w:val="00E00F8C"/>
    <w:rsid w:val="00E0131B"/>
    <w:rsid w:val="00E015CD"/>
    <w:rsid w:val="00E03182"/>
    <w:rsid w:val="00E04A9E"/>
    <w:rsid w:val="00E04DC4"/>
    <w:rsid w:val="00E0535B"/>
    <w:rsid w:val="00E05A9B"/>
    <w:rsid w:val="00E05C2E"/>
    <w:rsid w:val="00E06464"/>
    <w:rsid w:val="00E064B2"/>
    <w:rsid w:val="00E068B9"/>
    <w:rsid w:val="00E06BF6"/>
    <w:rsid w:val="00E06FD8"/>
    <w:rsid w:val="00E0766E"/>
    <w:rsid w:val="00E07A48"/>
    <w:rsid w:val="00E1154D"/>
    <w:rsid w:val="00E11887"/>
    <w:rsid w:val="00E12657"/>
    <w:rsid w:val="00E13B36"/>
    <w:rsid w:val="00E1527A"/>
    <w:rsid w:val="00E15362"/>
    <w:rsid w:val="00E1567D"/>
    <w:rsid w:val="00E15BA5"/>
    <w:rsid w:val="00E165F0"/>
    <w:rsid w:val="00E20280"/>
    <w:rsid w:val="00E20675"/>
    <w:rsid w:val="00E21BD5"/>
    <w:rsid w:val="00E21DFE"/>
    <w:rsid w:val="00E21E9F"/>
    <w:rsid w:val="00E2256A"/>
    <w:rsid w:val="00E230A4"/>
    <w:rsid w:val="00E24218"/>
    <w:rsid w:val="00E24443"/>
    <w:rsid w:val="00E24859"/>
    <w:rsid w:val="00E25230"/>
    <w:rsid w:val="00E25750"/>
    <w:rsid w:val="00E25D73"/>
    <w:rsid w:val="00E2622A"/>
    <w:rsid w:val="00E2688F"/>
    <w:rsid w:val="00E27323"/>
    <w:rsid w:val="00E278E0"/>
    <w:rsid w:val="00E30576"/>
    <w:rsid w:val="00E30D26"/>
    <w:rsid w:val="00E31969"/>
    <w:rsid w:val="00E322B0"/>
    <w:rsid w:val="00E326A7"/>
    <w:rsid w:val="00E328C2"/>
    <w:rsid w:val="00E33DB5"/>
    <w:rsid w:val="00E3500C"/>
    <w:rsid w:val="00E354F0"/>
    <w:rsid w:val="00E35823"/>
    <w:rsid w:val="00E362FA"/>
    <w:rsid w:val="00E367E8"/>
    <w:rsid w:val="00E3696C"/>
    <w:rsid w:val="00E37016"/>
    <w:rsid w:val="00E37D79"/>
    <w:rsid w:val="00E413F0"/>
    <w:rsid w:val="00E44210"/>
    <w:rsid w:val="00E459E0"/>
    <w:rsid w:val="00E46C7C"/>
    <w:rsid w:val="00E47C9D"/>
    <w:rsid w:val="00E47E84"/>
    <w:rsid w:val="00E50EB5"/>
    <w:rsid w:val="00E512A8"/>
    <w:rsid w:val="00E5162C"/>
    <w:rsid w:val="00E51F64"/>
    <w:rsid w:val="00E52191"/>
    <w:rsid w:val="00E5241B"/>
    <w:rsid w:val="00E525A4"/>
    <w:rsid w:val="00E533AD"/>
    <w:rsid w:val="00E5434C"/>
    <w:rsid w:val="00E54405"/>
    <w:rsid w:val="00E54981"/>
    <w:rsid w:val="00E5506D"/>
    <w:rsid w:val="00E55394"/>
    <w:rsid w:val="00E566AA"/>
    <w:rsid w:val="00E5734C"/>
    <w:rsid w:val="00E57E03"/>
    <w:rsid w:val="00E60686"/>
    <w:rsid w:val="00E60787"/>
    <w:rsid w:val="00E60F72"/>
    <w:rsid w:val="00E62394"/>
    <w:rsid w:val="00E62DE7"/>
    <w:rsid w:val="00E62F2D"/>
    <w:rsid w:val="00E632C5"/>
    <w:rsid w:val="00E65711"/>
    <w:rsid w:val="00E658FC"/>
    <w:rsid w:val="00E65E7E"/>
    <w:rsid w:val="00E65F15"/>
    <w:rsid w:val="00E667B4"/>
    <w:rsid w:val="00E669AD"/>
    <w:rsid w:val="00E66A67"/>
    <w:rsid w:val="00E66C46"/>
    <w:rsid w:val="00E66EA2"/>
    <w:rsid w:val="00E67A97"/>
    <w:rsid w:val="00E70944"/>
    <w:rsid w:val="00E70CC2"/>
    <w:rsid w:val="00E70CF2"/>
    <w:rsid w:val="00E70F4F"/>
    <w:rsid w:val="00E734D6"/>
    <w:rsid w:val="00E74F71"/>
    <w:rsid w:val="00E7619E"/>
    <w:rsid w:val="00E7643E"/>
    <w:rsid w:val="00E76AFB"/>
    <w:rsid w:val="00E77533"/>
    <w:rsid w:val="00E77D4C"/>
    <w:rsid w:val="00E80CA6"/>
    <w:rsid w:val="00E81020"/>
    <w:rsid w:val="00E81484"/>
    <w:rsid w:val="00E8219D"/>
    <w:rsid w:val="00E8270F"/>
    <w:rsid w:val="00E829CE"/>
    <w:rsid w:val="00E83156"/>
    <w:rsid w:val="00E8367D"/>
    <w:rsid w:val="00E8381F"/>
    <w:rsid w:val="00E83EF8"/>
    <w:rsid w:val="00E84474"/>
    <w:rsid w:val="00E855E4"/>
    <w:rsid w:val="00E857A8"/>
    <w:rsid w:val="00E859EC"/>
    <w:rsid w:val="00E85B6A"/>
    <w:rsid w:val="00E85BF4"/>
    <w:rsid w:val="00E8708F"/>
    <w:rsid w:val="00E8748D"/>
    <w:rsid w:val="00E87BC5"/>
    <w:rsid w:val="00E9010D"/>
    <w:rsid w:val="00E90435"/>
    <w:rsid w:val="00E90B42"/>
    <w:rsid w:val="00E924C6"/>
    <w:rsid w:val="00E92608"/>
    <w:rsid w:val="00E9265E"/>
    <w:rsid w:val="00E926F7"/>
    <w:rsid w:val="00E92706"/>
    <w:rsid w:val="00E92720"/>
    <w:rsid w:val="00E92923"/>
    <w:rsid w:val="00E92FD4"/>
    <w:rsid w:val="00E9305B"/>
    <w:rsid w:val="00E94665"/>
    <w:rsid w:val="00E94EDC"/>
    <w:rsid w:val="00E94F56"/>
    <w:rsid w:val="00E954C8"/>
    <w:rsid w:val="00E95690"/>
    <w:rsid w:val="00E960A9"/>
    <w:rsid w:val="00E961C6"/>
    <w:rsid w:val="00E96685"/>
    <w:rsid w:val="00E969AF"/>
    <w:rsid w:val="00E97B1B"/>
    <w:rsid w:val="00EA0E54"/>
    <w:rsid w:val="00EA2516"/>
    <w:rsid w:val="00EA2B8D"/>
    <w:rsid w:val="00EA3422"/>
    <w:rsid w:val="00EA3911"/>
    <w:rsid w:val="00EA3A11"/>
    <w:rsid w:val="00EA433F"/>
    <w:rsid w:val="00EA4464"/>
    <w:rsid w:val="00EA6853"/>
    <w:rsid w:val="00EA69CF"/>
    <w:rsid w:val="00EA6AA4"/>
    <w:rsid w:val="00EA6CD2"/>
    <w:rsid w:val="00EA7F08"/>
    <w:rsid w:val="00EB3683"/>
    <w:rsid w:val="00EB47AC"/>
    <w:rsid w:val="00EB4B4D"/>
    <w:rsid w:val="00EB5089"/>
    <w:rsid w:val="00EB5A07"/>
    <w:rsid w:val="00EB5CF9"/>
    <w:rsid w:val="00EB646E"/>
    <w:rsid w:val="00EB66B9"/>
    <w:rsid w:val="00EB6721"/>
    <w:rsid w:val="00EB69DC"/>
    <w:rsid w:val="00EB6A12"/>
    <w:rsid w:val="00EB6ABA"/>
    <w:rsid w:val="00EB6C37"/>
    <w:rsid w:val="00EC0755"/>
    <w:rsid w:val="00EC0885"/>
    <w:rsid w:val="00EC15D1"/>
    <w:rsid w:val="00EC1AF1"/>
    <w:rsid w:val="00EC1B02"/>
    <w:rsid w:val="00EC2743"/>
    <w:rsid w:val="00EC38DA"/>
    <w:rsid w:val="00EC48EC"/>
    <w:rsid w:val="00EC49E7"/>
    <w:rsid w:val="00EC4A16"/>
    <w:rsid w:val="00EC4A1F"/>
    <w:rsid w:val="00EC4C8F"/>
    <w:rsid w:val="00EC4D36"/>
    <w:rsid w:val="00EC5378"/>
    <w:rsid w:val="00EC553B"/>
    <w:rsid w:val="00EC5984"/>
    <w:rsid w:val="00EC5EE3"/>
    <w:rsid w:val="00EC6E70"/>
    <w:rsid w:val="00EC6F0D"/>
    <w:rsid w:val="00EC742A"/>
    <w:rsid w:val="00ED0066"/>
    <w:rsid w:val="00ED0510"/>
    <w:rsid w:val="00ED0F17"/>
    <w:rsid w:val="00ED2A93"/>
    <w:rsid w:val="00ED3650"/>
    <w:rsid w:val="00ED3FA8"/>
    <w:rsid w:val="00ED5135"/>
    <w:rsid w:val="00ED53A1"/>
    <w:rsid w:val="00ED596F"/>
    <w:rsid w:val="00ED7ACD"/>
    <w:rsid w:val="00ED7B4F"/>
    <w:rsid w:val="00EE0193"/>
    <w:rsid w:val="00EE0472"/>
    <w:rsid w:val="00EE2379"/>
    <w:rsid w:val="00EE292D"/>
    <w:rsid w:val="00EE2C1E"/>
    <w:rsid w:val="00EE307D"/>
    <w:rsid w:val="00EE3B48"/>
    <w:rsid w:val="00EE4042"/>
    <w:rsid w:val="00EE42AD"/>
    <w:rsid w:val="00EE4A68"/>
    <w:rsid w:val="00EE4BFD"/>
    <w:rsid w:val="00EE563B"/>
    <w:rsid w:val="00EE58E8"/>
    <w:rsid w:val="00EE6117"/>
    <w:rsid w:val="00EE6740"/>
    <w:rsid w:val="00EE6A9C"/>
    <w:rsid w:val="00EE7DD4"/>
    <w:rsid w:val="00EF0775"/>
    <w:rsid w:val="00EF1168"/>
    <w:rsid w:val="00EF1202"/>
    <w:rsid w:val="00EF323E"/>
    <w:rsid w:val="00EF3306"/>
    <w:rsid w:val="00EF3F8F"/>
    <w:rsid w:val="00EF4A51"/>
    <w:rsid w:val="00EF506F"/>
    <w:rsid w:val="00EF6425"/>
    <w:rsid w:val="00EF6ED5"/>
    <w:rsid w:val="00EF7C83"/>
    <w:rsid w:val="00F013BA"/>
    <w:rsid w:val="00F02411"/>
    <w:rsid w:val="00F028B9"/>
    <w:rsid w:val="00F0314E"/>
    <w:rsid w:val="00F03BF5"/>
    <w:rsid w:val="00F03F83"/>
    <w:rsid w:val="00F042F5"/>
    <w:rsid w:val="00F046B0"/>
    <w:rsid w:val="00F04879"/>
    <w:rsid w:val="00F04C8C"/>
    <w:rsid w:val="00F05426"/>
    <w:rsid w:val="00F06162"/>
    <w:rsid w:val="00F1083A"/>
    <w:rsid w:val="00F112E4"/>
    <w:rsid w:val="00F1296D"/>
    <w:rsid w:val="00F12BED"/>
    <w:rsid w:val="00F13115"/>
    <w:rsid w:val="00F13277"/>
    <w:rsid w:val="00F137CA"/>
    <w:rsid w:val="00F13C90"/>
    <w:rsid w:val="00F1517F"/>
    <w:rsid w:val="00F153CE"/>
    <w:rsid w:val="00F222C8"/>
    <w:rsid w:val="00F22647"/>
    <w:rsid w:val="00F22BDA"/>
    <w:rsid w:val="00F2395F"/>
    <w:rsid w:val="00F25784"/>
    <w:rsid w:val="00F25E4A"/>
    <w:rsid w:val="00F31053"/>
    <w:rsid w:val="00F31606"/>
    <w:rsid w:val="00F31BF1"/>
    <w:rsid w:val="00F321B3"/>
    <w:rsid w:val="00F328A1"/>
    <w:rsid w:val="00F33AFF"/>
    <w:rsid w:val="00F34154"/>
    <w:rsid w:val="00F346DD"/>
    <w:rsid w:val="00F3470C"/>
    <w:rsid w:val="00F34BCF"/>
    <w:rsid w:val="00F34FDB"/>
    <w:rsid w:val="00F3502A"/>
    <w:rsid w:val="00F359B0"/>
    <w:rsid w:val="00F35AAE"/>
    <w:rsid w:val="00F369DD"/>
    <w:rsid w:val="00F36FBF"/>
    <w:rsid w:val="00F37122"/>
    <w:rsid w:val="00F3733A"/>
    <w:rsid w:val="00F3738A"/>
    <w:rsid w:val="00F373C2"/>
    <w:rsid w:val="00F373E9"/>
    <w:rsid w:val="00F37E1D"/>
    <w:rsid w:val="00F40201"/>
    <w:rsid w:val="00F4040A"/>
    <w:rsid w:val="00F40C56"/>
    <w:rsid w:val="00F41105"/>
    <w:rsid w:val="00F41232"/>
    <w:rsid w:val="00F41715"/>
    <w:rsid w:val="00F423D7"/>
    <w:rsid w:val="00F42A2D"/>
    <w:rsid w:val="00F42A94"/>
    <w:rsid w:val="00F42DB1"/>
    <w:rsid w:val="00F43346"/>
    <w:rsid w:val="00F43AE5"/>
    <w:rsid w:val="00F43B1E"/>
    <w:rsid w:val="00F4565F"/>
    <w:rsid w:val="00F45F2D"/>
    <w:rsid w:val="00F460E7"/>
    <w:rsid w:val="00F4662D"/>
    <w:rsid w:val="00F47A6E"/>
    <w:rsid w:val="00F50A30"/>
    <w:rsid w:val="00F50B5F"/>
    <w:rsid w:val="00F51030"/>
    <w:rsid w:val="00F512B5"/>
    <w:rsid w:val="00F51315"/>
    <w:rsid w:val="00F515E6"/>
    <w:rsid w:val="00F518FF"/>
    <w:rsid w:val="00F51D45"/>
    <w:rsid w:val="00F51E3F"/>
    <w:rsid w:val="00F51E50"/>
    <w:rsid w:val="00F51FDA"/>
    <w:rsid w:val="00F530DF"/>
    <w:rsid w:val="00F53154"/>
    <w:rsid w:val="00F534F4"/>
    <w:rsid w:val="00F53DEA"/>
    <w:rsid w:val="00F54AB2"/>
    <w:rsid w:val="00F54EBC"/>
    <w:rsid w:val="00F56155"/>
    <w:rsid w:val="00F56500"/>
    <w:rsid w:val="00F61205"/>
    <w:rsid w:val="00F61381"/>
    <w:rsid w:val="00F62194"/>
    <w:rsid w:val="00F628B6"/>
    <w:rsid w:val="00F62BB1"/>
    <w:rsid w:val="00F6304B"/>
    <w:rsid w:val="00F633C7"/>
    <w:rsid w:val="00F634D6"/>
    <w:rsid w:val="00F6376B"/>
    <w:rsid w:val="00F64647"/>
    <w:rsid w:val="00F655E8"/>
    <w:rsid w:val="00F67F26"/>
    <w:rsid w:val="00F710EE"/>
    <w:rsid w:val="00F713F3"/>
    <w:rsid w:val="00F71534"/>
    <w:rsid w:val="00F71DF4"/>
    <w:rsid w:val="00F71ECC"/>
    <w:rsid w:val="00F71F7C"/>
    <w:rsid w:val="00F732D1"/>
    <w:rsid w:val="00F74710"/>
    <w:rsid w:val="00F74D50"/>
    <w:rsid w:val="00F74E80"/>
    <w:rsid w:val="00F74EA4"/>
    <w:rsid w:val="00F75368"/>
    <w:rsid w:val="00F76135"/>
    <w:rsid w:val="00F76B0A"/>
    <w:rsid w:val="00F76BA3"/>
    <w:rsid w:val="00F7709C"/>
    <w:rsid w:val="00F772E6"/>
    <w:rsid w:val="00F779FF"/>
    <w:rsid w:val="00F77ACC"/>
    <w:rsid w:val="00F8028D"/>
    <w:rsid w:val="00F81329"/>
    <w:rsid w:val="00F8234C"/>
    <w:rsid w:val="00F82A18"/>
    <w:rsid w:val="00F83380"/>
    <w:rsid w:val="00F8441F"/>
    <w:rsid w:val="00F8448C"/>
    <w:rsid w:val="00F8477B"/>
    <w:rsid w:val="00F85019"/>
    <w:rsid w:val="00F85083"/>
    <w:rsid w:val="00F851DB"/>
    <w:rsid w:val="00F86B24"/>
    <w:rsid w:val="00F86F5F"/>
    <w:rsid w:val="00F8700C"/>
    <w:rsid w:val="00F909BF"/>
    <w:rsid w:val="00F918CE"/>
    <w:rsid w:val="00F9200C"/>
    <w:rsid w:val="00F92581"/>
    <w:rsid w:val="00F93195"/>
    <w:rsid w:val="00F94B2E"/>
    <w:rsid w:val="00F95051"/>
    <w:rsid w:val="00F954D7"/>
    <w:rsid w:val="00F956A1"/>
    <w:rsid w:val="00F95750"/>
    <w:rsid w:val="00F95CCD"/>
    <w:rsid w:val="00F95D59"/>
    <w:rsid w:val="00F96B46"/>
    <w:rsid w:val="00F96C3B"/>
    <w:rsid w:val="00F96DBF"/>
    <w:rsid w:val="00F97984"/>
    <w:rsid w:val="00FA116B"/>
    <w:rsid w:val="00FA1535"/>
    <w:rsid w:val="00FA426A"/>
    <w:rsid w:val="00FA5217"/>
    <w:rsid w:val="00FA530C"/>
    <w:rsid w:val="00FA544A"/>
    <w:rsid w:val="00FA620A"/>
    <w:rsid w:val="00FA6DCB"/>
    <w:rsid w:val="00FB0189"/>
    <w:rsid w:val="00FB0B90"/>
    <w:rsid w:val="00FB0BA6"/>
    <w:rsid w:val="00FB0C21"/>
    <w:rsid w:val="00FB21AD"/>
    <w:rsid w:val="00FB22C2"/>
    <w:rsid w:val="00FB306F"/>
    <w:rsid w:val="00FB3768"/>
    <w:rsid w:val="00FB3959"/>
    <w:rsid w:val="00FB78AE"/>
    <w:rsid w:val="00FC006A"/>
    <w:rsid w:val="00FC033B"/>
    <w:rsid w:val="00FC0EE6"/>
    <w:rsid w:val="00FC0F8E"/>
    <w:rsid w:val="00FC104F"/>
    <w:rsid w:val="00FC1711"/>
    <w:rsid w:val="00FC2538"/>
    <w:rsid w:val="00FC26DC"/>
    <w:rsid w:val="00FC2CB8"/>
    <w:rsid w:val="00FC3587"/>
    <w:rsid w:val="00FC40F7"/>
    <w:rsid w:val="00FC443D"/>
    <w:rsid w:val="00FC4EFC"/>
    <w:rsid w:val="00FC5456"/>
    <w:rsid w:val="00FC5484"/>
    <w:rsid w:val="00FC6081"/>
    <w:rsid w:val="00FC68EB"/>
    <w:rsid w:val="00FC70F9"/>
    <w:rsid w:val="00FC7D24"/>
    <w:rsid w:val="00FD0314"/>
    <w:rsid w:val="00FD0869"/>
    <w:rsid w:val="00FD1E3B"/>
    <w:rsid w:val="00FD2A2F"/>
    <w:rsid w:val="00FD2B12"/>
    <w:rsid w:val="00FD32BA"/>
    <w:rsid w:val="00FD3AEA"/>
    <w:rsid w:val="00FD3D4E"/>
    <w:rsid w:val="00FD490E"/>
    <w:rsid w:val="00FD4A34"/>
    <w:rsid w:val="00FD4C38"/>
    <w:rsid w:val="00FD55CA"/>
    <w:rsid w:val="00FD6025"/>
    <w:rsid w:val="00FD62B8"/>
    <w:rsid w:val="00FD6608"/>
    <w:rsid w:val="00FD6E92"/>
    <w:rsid w:val="00FD6F4E"/>
    <w:rsid w:val="00FE03FD"/>
    <w:rsid w:val="00FE0583"/>
    <w:rsid w:val="00FE05DA"/>
    <w:rsid w:val="00FE0F36"/>
    <w:rsid w:val="00FE104E"/>
    <w:rsid w:val="00FE1383"/>
    <w:rsid w:val="00FE1FF2"/>
    <w:rsid w:val="00FE20A3"/>
    <w:rsid w:val="00FE26BE"/>
    <w:rsid w:val="00FE3550"/>
    <w:rsid w:val="00FE3E9D"/>
    <w:rsid w:val="00FE598F"/>
    <w:rsid w:val="00FE5CDA"/>
    <w:rsid w:val="00FE5FAE"/>
    <w:rsid w:val="00FE653D"/>
    <w:rsid w:val="00FE7A1D"/>
    <w:rsid w:val="00FF0169"/>
    <w:rsid w:val="00FF056D"/>
    <w:rsid w:val="00FF060B"/>
    <w:rsid w:val="00FF0F22"/>
    <w:rsid w:val="00FF10FA"/>
    <w:rsid w:val="00FF112B"/>
    <w:rsid w:val="00FF179D"/>
    <w:rsid w:val="00FF1C3A"/>
    <w:rsid w:val="00FF2E54"/>
    <w:rsid w:val="00FF3894"/>
    <w:rsid w:val="00FF4057"/>
    <w:rsid w:val="00FF408B"/>
    <w:rsid w:val="00FF53BF"/>
    <w:rsid w:val="00FF6545"/>
    <w:rsid w:val="00FF6999"/>
    <w:rsid w:val="00FF6F7F"/>
    <w:rsid w:val="00FF70D9"/>
    <w:rsid w:val="05382079"/>
    <w:rsid w:val="0A518CB7"/>
    <w:rsid w:val="0A603CC1"/>
    <w:rsid w:val="0D542E7D"/>
    <w:rsid w:val="11B17A1D"/>
    <w:rsid w:val="148F90DC"/>
    <w:rsid w:val="15085135"/>
    <w:rsid w:val="15F6C1EB"/>
    <w:rsid w:val="1945C11C"/>
    <w:rsid w:val="1A08F926"/>
    <w:rsid w:val="1D05CF6F"/>
    <w:rsid w:val="1E97000F"/>
    <w:rsid w:val="1EE8D430"/>
    <w:rsid w:val="1F8034F6"/>
    <w:rsid w:val="20E52B5A"/>
    <w:rsid w:val="231D698B"/>
    <w:rsid w:val="23AC30A7"/>
    <w:rsid w:val="248EEB94"/>
    <w:rsid w:val="265B421F"/>
    <w:rsid w:val="28744F29"/>
    <w:rsid w:val="304245DA"/>
    <w:rsid w:val="32134663"/>
    <w:rsid w:val="33D51090"/>
    <w:rsid w:val="3B6260D2"/>
    <w:rsid w:val="457BB436"/>
    <w:rsid w:val="4897C51E"/>
    <w:rsid w:val="4A516369"/>
    <w:rsid w:val="4EADDEE7"/>
    <w:rsid w:val="57F2837D"/>
    <w:rsid w:val="5A901AF9"/>
    <w:rsid w:val="5B1D3D28"/>
    <w:rsid w:val="5C353719"/>
    <w:rsid w:val="5ECFB87A"/>
    <w:rsid w:val="5F9206C7"/>
    <w:rsid w:val="5FD7F922"/>
    <w:rsid w:val="60781C37"/>
    <w:rsid w:val="68B38FC5"/>
    <w:rsid w:val="69DAE439"/>
    <w:rsid w:val="69FCC36A"/>
    <w:rsid w:val="6BC2B220"/>
    <w:rsid w:val="6F22EB91"/>
    <w:rsid w:val="6FA648C1"/>
    <w:rsid w:val="767DE72B"/>
    <w:rsid w:val="790BDAA2"/>
    <w:rsid w:val="7A960BF5"/>
    <w:rsid w:val="7EDDA1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3F4F"/>
  <w15:chartTrackingRefBased/>
  <w15:docId w15:val="{2C4ADACF-8958-4D7E-8104-3F7F98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4D5D"/>
    <w:pPr>
      <w:spacing w:after="200" w:line="276" w:lineRule="auto"/>
    </w:pPr>
    <w:rPr>
      <w:rFonts w:eastAsiaTheme="minorEastAsia"/>
      <w:lang w:val="en-US" w:bidi="en-US"/>
    </w:rPr>
  </w:style>
  <w:style w:type="paragraph" w:styleId="ListParagraph">
    <w:name w:val="List Paragraph"/>
    <w:basedOn w:val="Normal"/>
    <w:uiPriority w:val="34"/>
    <w:qFormat/>
    <w:rsid w:val="006644A3"/>
    <w:pPr>
      <w:ind w:left="720"/>
      <w:contextualSpacing/>
    </w:pPr>
  </w:style>
  <w:style w:type="character" w:styleId="CommentReference">
    <w:name w:val="annotation reference"/>
    <w:basedOn w:val="DefaultParagraphFont"/>
    <w:uiPriority w:val="99"/>
    <w:semiHidden/>
    <w:unhideWhenUsed/>
    <w:rsid w:val="000F5F8F"/>
    <w:rPr>
      <w:sz w:val="16"/>
      <w:szCs w:val="16"/>
    </w:rPr>
  </w:style>
  <w:style w:type="paragraph" w:styleId="CommentText">
    <w:name w:val="annotation text"/>
    <w:basedOn w:val="Normal"/>
    <w:link w:val="CommentTextChar"/>
    <w:uiPriority w:val="99"/>
    <w:unhideWhenUsed/>
    <w:rsid w:val="000F5F8F"/>
    <w:pPr>
      <w:spacing w:line="240" w:lineRule="auto"/>
    </w:pPr>
    <w:rPr>
      <w:sz w:val="20"/>
      <w:szCs w:val="20"/>
    </w:rPr>
  </w:style>
  <w:style w:type="character" w:customStyle="1" w:styleId="CommentTextChar">
    <w:name w:val="Comment Text Char"/>
    <w:basedOn w:val="DefaultParagraphFont"/>
    <w:link w:val="CommentText"/>
    <w:uiPriority w:val="99"/>
    <w:rsid w:val="000F5F8F"/>
    <w:rPr>
      <w:sz w:val="20"/>
      <w:szCs w:val="20"/>
    </w:rPr>
  </w:style>
  <w:style w:type="paragraph" w:styleId="CommentSubject">
    <w:name w:val="annotation subject"/>
    <w:basedOn w:val="CommentText"/>
    <w:next w:val="CommentText"/>
    <w:link w:val="CommentSubjectChar"/>
    <w:uiPriority w:val="99"/>
    <w:semiHidden/>
    <w:unhideWhenUsed/>
    <w:rsid w:val="000F5F8F"/>
    <w:rPr>
      <w:b/>
      <w:bCs/>
    </w:rPr>
  </w:style>
  <w:style w:type="character" w:customStyle="1" w:styleId="CommentSubjectChar">
    <w:name w:val="Comment Subject Char"/>
    <w:basedOn w:val="CommentTextChar"/>
    <w:link w:val="CommentSubject"/>
    <w:uiPriority w:val="99"/>
    <w:semiHidden/>
    <w:rsid w:val="000F5F8F"/>
    <w:rPr>
      <w:b/>
      <w:bCs/>
      <w:sz w:val="20"/>
      <w:szCs w:val="20"/>
    </w:rPr>
  </w:style>
  <w:style w:type="paragraph" w:styleId="BalloonText">
    <w:name w:val="Balloon Text"/>
    <w:basedOn w:val="Normal"/>
    <w:link w:val="BalloonTextChar"/>
    <w:uiPriority w:val="99"/>
    <w:semiHidden/>
    <w:unhideWhenUsed/>
    <w:rsid w:val="000F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F8F"/>
    <w:rPr>
      <w:rFonts w:ascii="Segoe UI" w:hAnsi="Segoe UI" w:cs="Segoe UI"/>
      <w:sz w:val="18"/>
      <w:szCs w:val="18"/>
    </w:rPr>
  </w:style>
  <w:style w:type="character" w:styleId="Hyperlink">
    <w:name w:val="Hyperlink"/>
    <w:basedOn w:val="DefaultParagraphFont"/>
    <w:uiPriority w:val="99"/>
    <w:unhideWhenUsed/>
    <w:rsid w:val="007E2180"/>
    <w:rPr>
      <w:color w:val="0563C1" w:themeColor="hyperlink"/>
      <w:u w:val="single"/>
    </w:rPr>
  </w:style>
  <w:style w:type="character" w:customStyle="1" w:styleId="UnresolvedMention1">
    <w:name w:val="Unresolved Mention1"/>
    <w:basedOn w:val="DefaultParagraphFont"/>
    <w:uiPriority w:val="99"/>
    <w:semiHidden/>
    <w:unhideWhenUsed/>
    <w:rsid w:val="007E2180"/>
    <w:rPr>
      <w:color w:val="808080"/>
      <w:shd w:val="clear" w:color="auto" w:fill="E6E6E6"/>
    </w:rPr>
  </w:style>
  <w:style w:type="table" w:styleId="TableGrid">
    <w:name w:val="Table Grid"/>
    <w:basedOn w:val="TableNormal"/>
    <w:uiPriority w:val="39"/>
    <w:rsid w:val="00DF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9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0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9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09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0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33"/>
  </w:style>
  <w:style w:type="paragraph" w:styleId="Footer">
    <w:name w:val="footer"/>
    <w:basedOn w:val="Normal"/>
    <w:link w:val="FooterChar"/>
    <w:uiPriority w:val="99"/>
    <w:unhideWhenUsed/>
    <w:rsid w:val="00AF0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33"/>
  </w:style>
  <w:style w:type="character" w:styleId="LineNumber">
    <w:name w:val="line number"/>
    <w:basedOn w:val="DefaultParagraphFont"/>
    <w:uiPriority w:val="99"/>
    <w:semiHidden/>
    <w:unhideWhenUsed/>
    <w:rsid w:val="00AF0933"/>
  </w:style>
  <w:style w:type="paragraph" w:styleId="TOCHeading">
    <w:name w:val="TOC Heading"/>
    <w:basedOn w:val="Heading1"/>
    <w:next w:val="Normal"/>
    <w:uiPriority w:val="39"/>
    <w:unhideWhenUsed/>
    <w:qFormat/>
    <w:rsid w:val="00AF0933"/>
    <w:pPr>
      <w:outlineLvl w:val="9"/>
    </w:pPr>
    <w:rPr>
      <w:lang w:val="en-US"/>
    </w:rPr>
  </w:style>
  <w:style w:type="paragraph" w:styleId="TOC1">
    <w:name w:val="toc 1"/>
    <w:basedOn w:val="Normal"/>
    <w:next w:val="Normal"/>
    <w:autoRedefine/>
    <w:uiPriority w:val="39"/>
    <w:unhideWhenUsed/>
    <w:rsid w:val="00AF0933"/>
    <w:pPr>
      <w:spacing w:after="100"/>
    </w:pPr>
  </w:style>
  <w:style w:type="paragraph" w:styleId="TOC2">
    <w:name w:val="toc 2"/>
    <w:basedOn w:val="Normal"/>
    <w:next w:val="Normal"/>
    <w:autoRedefine/>
    <w:uiPriority w:val="39"/>
    <w:unhideWhenUsed/>
    <w:rsid w:val="00AF0933"/>
    <w:pPr>
      <w:spacing w:after="100"/>
      <w:ind w:left="220"/>
    </w:pPr>
  </w:style>
  <w:style w:type="paragraph" w:customStyle="1" w:styleId="first">
    <w:name w:val="first"/>
    <w:basedOn w:val="Heading1"/>
    <w:link w:val="firstChar"/>
    <w:qFormat/>
    <w:rsid w:val="003B0536"/>
    <w:pPr>
      <w:keepNext w:val="0"/>
      <w:keepLines w:val="0"/>
      <w:spacing w:before="0" w:after="120" w:line="276" w:lineRule="auto"/>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B0536"/>
    <w:rPr>
      <w:rFonts w:ascii="Malgun Gothic" w:eastAsia="Malgun Gothic" w:hAnsi="Malgun Gothic" w:cstheme="majorBidi"/>
      <w:b/>
      <w:bCs/>
      <w:color w:val="2F5496" w:themeColor="accent1" w:themeShade="BF"/>
      <w:sz w:val="28"/>
      <w:szCs w:val="28"/>
      <w:lang w:val="en-US" w:bidi="en-US"/>
    </w:rPr>
  </w:style>
  <w:style w:type="paragraph" w:styleId="Revision">
    <w:name w:val="Revision"/>
    <w:hidden/>
    <w:uiPriority w:val="99"/>
    <w:semiHidden/>
    <w:rsid w:val="003E04D9"/>
    <w:pPr>
      <w:spacing w:after="0" w:line="240" w:lineRule="auto"/>
    </w:pPr>
  </w:style>
  <w:style w:type="character" w:styleId="FollowedHyperlink">
    <w:name w:val="FollowedHyperlink"/>
    <w:basedOn w:val="DefaultParagraphFont"/>
    <w:uiPriority w:val="99"/>
    <w:semiHidden/>
    <w:unhideWhenUsed/>
    <w:rsid w:val="00961701"/>
    <w:rPr>
      <w:color w:val="954F72" w:themeColor="followedHyperlink"/>
      <w:u w:val="single"/>
    </w:rPr>
  </w:style>
  <w:style w:type="character" w:customStyle="1" w:styleId="UnresolvedMention2">
    <w:name w:val="Unresolved Mention2"/>
    <w:basedOn w:val="DefaultParagraphFont"/>
    <w:uiPriority w:val="99"/>
    <w:semiHidden/>
    <w:unhideWhenUsed/>
    <w:rsid w:val="009D2C7A"/>
    <w:rPr>
      <w:color w:val="605E5C"/>
      <w:shd w:val="clear" w:color="auto" w:fill="E1DFDD"/>
    </w:rPr>
  </w:style>
  <w:style w:type="character" w:styleId="UnresolvedMention">
    <w:name w:val="Unresolved Mention"/>
    <w:basedOn w:val="DefaultParagraphFont"/>
    <w:uiPriority w:val="99"/>
    <w:semiHidden/>
    <w:unhideWhenUsed/>
    <w:rsid w:val="003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47">
      <w:bodyDiv w:val="1"/>
      <w:marLeft w:val="0"/>
      <w:marRight w:val="0"/>
      <w:marTop w:val="0"/>
      <w:marBottom w:val="0"/>
      <w:divBdr>
        <w:top w:val="none" w:sz="0" w:space="0" w:color="auto"/>
        <w:left w:val="none" w:sz="0" w:space="0" w:color="auto"/>
        <w:bottom w:val="none" w:sz="0" w:space="0" w:color="auto"/>
        <w:right w:val="none" w:sz="0" w:space="0" w:color="auto"/>
      </w:divBdr>
    </w:div>
    <w:div w:id="580599852">
      <w:bodyDiv w:val="1"/>
      <w:marLeft w:val="0"/>
      <w:marRight w:val="0"/>
      <w:marTop w:val="0"/>
      <w:marBottom w:val="0"/>
      <w:divBdr>
        <w:top w:val="none" w:sz="0" w:space="0" w:color="auto"/>
        <w:left w:val="none" w:sz="0" w:space="0" w:color="auto"/>
        <w:bottom w:val="none" w:sz="0" w:space="0" w:color="auto"/>
        <w:right w:val="none" w:sz="0" w:space="0" w:color="auto"/>
      </w:divBdr>
    </w:div>
    <w:div w:id="633020043">
      <w:bodyDiv w:val="1"/>
      <w:marLeft w:val="0"/>
      <w:marRight w:val="0"/>
      <w:marTop w:val="0"/>
      <w:marBottom w:val="0"/>
      <w:divBdr>
        <w:top w:val="none" w:sz="0" w:space="0" w:color="auto"/>
        <w:left w:val="none" w:sz="0" w:space="0" w:color="auto"/>
        <w:bottom w:val="none" w:sz="0" w:space="0" w:color="auto"/>
        <w:right w:val="none" w:sz="0" w:space="0" w:color="auto"/>
      </w:divBdr>
    </w:div>
    <w:div w:id="803734388">
      <w:bodyDiv w:val="1"/>
      <w:marLeft w:val="0"/>
      <w:marRight w:val="0"/>
      <w:marTop w:val="0"/>
      <w:marBottom w:val="0"/>
      <w:divBdr>
        <w:top w:val="none" w:sz="0" w:space="0" w:color="auto"/>
        <w:left w:val="none" w:sz="0" w:space="0" w:color="auto"/>
        <w:bottom w:val="none" w:sz="0" w:space="0" w:color="auto"/>
        <w:right w:val="none" w:sz="0" w:space="0" w:color="auto"/>
      </w:divBdr>
    </w:div>
    <w:div w:id="1042361152">
      <w:bodyDiv w:val="1"/>
      <w:marLeft w:val="0"/>
      <w:marRight w:val="0"/>
      <w:marTop w:val="0"/>
      <w:marBottom w:val="0"/>
      <w:divBdr>
        <w:top w:val="none" w:sz="0" w:space="0" w:color="auto"/>
        <w:left w:val="none" w:sz="0" w:space="0" w:color="auto"/>
        <w:bottom w:val="none" w:sz="0" w:space="0" w:color="auto"/>
        <w:right w:val="none" w:sz="0" w:space="0" w:color="auto"/>
      </w:divBdr>
    </w:div>
    <w:div w:id="1785339825">
      <w:bodyDiv w:val="1"/>
      <w:marLeft w:val="0"/>
      <w:marRight w:val="0"/>
      <w:marTop w:val="0"/>
      <w:marBottom w:val="0"/>
      <w:divBdr>
        <w:top w:val="none" w:sz="0" w:space="0" w:color="auto"/>
        <w:left w:val="none" w:sz="0" w:space="0" w:color="auto"/>
        <w:bottom w:val="none" w:sz="0" w:space="0" w:color="auto"/>
        <w:right w:val="none" w:sz="0" w:space="0" w:color="auto"/>
      </w:divBdr>
    </w:div>
    <w:div w:id="19358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ew.org/about/press-media/press-releases/toyota-supports-kew's-vital-research-threatened-plant-speci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ervationtrainin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ni.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nnect.iucnredlist.org/" TargetMode="External"/><Relationship Id="rId14" Type="http://schemas.openxmlformats.org/officeDocument/2006/relationships/hyperlink" Target="https://www.iucn.org/theme/species/about/species-survival-commission/govern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932F-95B2-4C32-A33D-397252D5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33320</Words>
  <Characters>189926</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Bachman</dc:creator>
  <cp:keywords/>
  <dc:description/>
  <cp:lastModifiedBy>Steven Bachman</cp:lastModifiedBy>
  <cp:revision>16</cp:revision>
  <dcterms:created xsi:type="dcterms:W3CDTF">2018-10-29T11:59:00Z</dcterms:created>
  <dcterms:modified xsi:type="dcterms:W3CDTF">2018-10-29T17:51:00Z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http://www.zotero.org/styles/biological-conservation</vt:lpwstr>
  </property>
  <property fmtid="{D5CDD505-2E9C-101B-9397-08002B2CF9AE}" pid="9" name="Mendeley Recent Style Name 2_1">
    <vt:lpwstr>Biological Conservation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http://www.zotero.org/styles/biological-conservation</vt:lpwstr>
  </property>
</Properties>
</file>